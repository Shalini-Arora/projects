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F15" w:rsidRPr="00891A7C" w:rsidRDefault="00364F15" w:rsidP="00364F15">
      <w:pPr>
        <w:jc w:val="center"/>
        <w:rPr>
          <w:rFonts w:ascii="Arial" w:hAnsi="Arial" w:cs="Arial"/>
          <w:b/>
          <w:sz w:val="52"/>
          <w:szCs w:val="52"/>
          <w:rPrChange w:id="0" w:author="grant" w:date="2010-01-26T10:16:00Z">
            <w:rPr>
              <w:b/>
              <w:sz w:val="52"/>
              <w:szCs w:val="52"/>
            </w:rPr>
          </w:rPrChange>
        </w:rPr>
      </w:pPr>
    </w:p>
    <w:p w:rsidR="00364F15" w:rsidRPr="00891A7C" w:rsidRDefault="00364F15" w:rsidP="00364F15">
      <w:pPr>
        <w:jc w:val="center"/>
        <w:rPr>
          <w:rFonts w:ascii="Arial" w:hAnsi="Arial" w:cs="Arial"/>
          <w:b/>
          <w:sz w:val="52"/>
          <w:szCs w:val="52"/>
          <w:rPrChange w:id="1" w:author="grant" w:date="2010-01-26T10:16:00Z">
            <w:rPr>
              <w:b/>
              <w:sz w:val="52"/>
              <w:szCs w:val="52"/>
            </w:rPr>
          </w:rPrChange>
        </w:rPr>
      </w:pPr>
    </w:p>
    <w:p w:rsidR="00364F15" w:rsidRPr="00891A7C" w:rsidRDefault="00364F15" w:rsidP="00364F15">
      <w:pPr>
        <w:jc w:val="center"/>
        <w:rPr>
          <w:rFonts w:ascii="Arial" w:hAnsi="Arial" w:cs="Arial"/>
          <w:b/>
          <w:sz w:val="52"/>
          <w:szCs w:val="52"/>
          <w:rPrChange w:id="2" w:author="grant" w:date="2010-01-26T10:16:00Z">
            <w:rPr>
              <w:b/>
              <w:sz w:val="52"/>
              <w:szCs w:val="52"/>
            </w:rPr>
          </w:rPrChange>
        </w:rPr>
      </w:pPr>
    </w:p>
    <w:p w:rsidR="00364F15" w:rsidRPr="00891A7C" w:rsidDel="003C780C" w:rsidRDefault="00364F15" w:rsidP="00364F15">
      <w:pPr>
        <w:jc w:val="center"/>
        <w:rPr>
          <w:del w:id="3" w:author="lampe" w:date="2010-01-26T15:09:00Z"/>
          <w:rFonts w:ascii="Arial" w:hAnsi="Arial" w:cs="Arial"/>
          <w:b/>
          <w:sz w:val="52"/>
          <w:szCs w:val="52"/>
          <w:rPrChange w:id="4" w:author="grant" w:date="2010-01-26T10:16:00Z">
            <w:rPr>
              <w:del w:id="5" w:author="lampe" w:date="2010-01-26T15:09:00Z"/>
              <w:b/>
              <w:sz w:val="52"/>
              <w:szCs w:val="52"/>
            </w:rPr>
          </w:rPrChange>
        </w:rPr>
      </w:pPr>
    </w:p>
    <w:p w:rsidR="00364F15" w:rsidRPr="00891A7C" w:rsidDel="003C780C" w:rsidRDefault="00364F15" w:rsidP="00364F15">
      <w:pPr>
        <w:jc w:val="center"/>
        <w:rPr>
          <w:del w:id="6" w:author="lampe" w:date="2010-01-26T15:09:00Z"/>
          <w:rFonts w:ascii="Arial" w:hAnsi="Arial" w:cs="Arial"/>
          <w:b/>
          <w:sz w:val="52"/>
          <w:szCs w:val="52"/>
          <w:rPrChange w:id="7" w:author="grant" w:date="2010-01-26T10:16:00Z">
            <w:rPr>
              <w:del w:id="8" w:author="lampe" w:date="2010-01-26T15:09:00Z"/>
              <w:b/>
              <w:sz w:val="52"/>
              <w:szCs w:val="52"/>
            </w:rPr>
          </w:rPrChange>
        </w:rPr>
      </w:pPr>
    </w:p>
    <w:p w:rsidR="00364F15" w:rsidRPr="00891A7C" w:rsidDel="003C780C" w:rsidRDefault="00364F15" w:rsidP="00364F15">
      <w:pPr>
        <w:jc w:val="center"/>
        <w:rPr>
          <w:del w:id="9" w:author="lampe" w:date="2010-01-26T15:09:00Z"/>
          <w:rFonts w:ascii="Arial" w:hAnsi="Arial" w:cs="Arial"/>
          <w:b/>
          <w:sz w:val="52"/>
          <w:szCs w:val="52"/>
          <w:rPrChange w:id="10" w:author="grant" w:date="2010-01-26T10:16:00Z">
            <w:rPr>
              <w:del w:id="11" w:author="lampe" w:date="2010-01-26T15:09:00Z"/>
              <w:b/>
              <w:sz w:val="52"/>
              <w:szCs w:val="52"/>
            </w:rPr>
          </w:rPrChange>
        </w:rPr>
      </w:pPr>
    </w:p>
    <w:p w:rsidR="00364F15" w:rsidRPr="00891A7C" w:rsidRDefault="00017379" w:rsidP="00364F15">
      <w:pPr>
        <w:jc w:val="center"/>
        <w:rPr>
          <w:rFonts w:ascii="Arial" w:hAnsi="Arial" w:cs="Arial"/>
          <w:b/>
          <w:sz w:val="52"/>
          <w:szCs w:val="52"/>
          <w:rPrChange w:id="12" w:author="grant" w:date="2010-01-26T10:16:00Z">
            <w:rPr>
              <w:b/>
              <w:sz w:val="52"/>
              <w:szCs w:val="52"/>
            </w:rPr>
          </w:rPrChange>
        </w:rPr>
      </w:pPr>
      <w:r w:rsidRPr="00017379">
        <w:rPr>
          <w:rFonts w:ascii="Arial" w:hAnsi="Arial" w:cs="Arial"/>
          <w:b/>
          <w:sz w:val="52"/>
          <w:szCs w:val="52"/>
          <w:rPrChange w:id="13" w:author="grant" w:date="2010-01-26T10:16:00Z">
            <w:rPr>
              <w:b/>
              <w:sz w:val="52"/>
              <w:szCs w:val="52"/>
            </w:rPr>
          </w:rPrChange>
        </w:rPr>
        <w:t>Iowa State Patrol</w:t>
      </w:r>
    </w:p>
    <w:p w:rsidR="00063CC3" w:rsidRPr="00891A7C" w:rsidRDefault="00017379" w:rsidP="00364F15">
      <w:pPr>
        <w:jc w:val="center"/>
        <w:rPr>
          <w:rFonts w:ascii="Arial" w:hAnsi="Arial" w:cs="Arial"/>
          <w:b/>
          <w:sz w:val="52"/>
          <w:szCs w:val="52"/>
          <w:rPrChange w:id="14" w:author="grant" w:date="2010-01-26T10:16:00Z">
            <w:rPr>
              <w:b/>
              <w:sz w:val="52"/>
              <w:szCs w:val="52"/>
            </w:rPr>
          </w:rPrChange>
        </w:rPr>
      </w:pPr>
      <w:r w:rsidRPr="00017379">
        <w:rPr>
          <w:rFonts w:ascii="Arial" w:hAnsi="Arial" w:cs="Arial"/>
          <w:b/>
          <w:sz w:val="52"/>
          <w:szCs w:val="52"/>
          <w:rPrChange w:id="15" w:author="grant" w:date="2010-01-26T10:16:00Z">
            <w:rPr>
              <w:b/>
              <w:sz w:val="52"/>
              <w:szCs w:val="52"/>
            </w:rPr>
          </w:rPrChange>
        </w:rPr>
        <w:t>Annual Report</w:t>
      </w:r>
    </w:p>
    <w:p w:rsidR="00364F15" w:rsidRPr="00891A7C" w:rsidRDefault="00017379" w:rsidP="00364F15">
      <w:pPr>
        <w:jc w:val="center"/>
        <w:rPr>
          <w:rFonts w:ascii="Arial" w:hAnsi="Arial" w:cs="Arial"/>
          <w:b/>
          <w:sz w:val="52"/>
          <w:szCs w:val="52"/>
          <w:rPrChange w:id="16" w:author="grant" w:date="2010-01-26T10:16:00Z">
            <w:rPr>
              <w:b/>
              <w:sz w:val="52"/>
              <w:szCs w:val="52"/>
            </w:rPr>
          </w:rPrChange>
        </w:rPr>
      </w:pPr>
      <w:r w:rsidRPr="00017379">
        <w:rPr>
          <w:rFonts w:ascii="Arial" w:hAnsi="Arial" w:cs="Arial"/>
          <w:b/>
          <w:sz w:val="52"/>
          <w:szCs w:val="52"/>
          <w:rPrChange w:id="17" w:author="grant" w:date="2010-01-26T10:16:00Z">
            <w:rPr>
              <w:b/>
              <w:sz w:val="52"/>
              <w:szCs w:val="52"/>
            </w:rPr>
          </w:rPrChange>
        </w:rPr>
        <w:t>200</w:t>
      </w:r>
      <w:ins w:id="18" w:author="lampe" w:date="2010-01-26T11:49:00Z">
        <w:r w:rsidR="003A1174">
          <w:rPr>
            <w:rFonts w:ascii="Arial" w:hAnsi="Arial" w:cs="Arial"/>
            <w:b/>
            <w:sz w:val="52"/>
            <w:szCs w:val="52"/>
          </w:rPr>
          <w:t>9</w:t>
        </w:r>
      </w:ins>
      <w:del w:id="19" w:author="lampe" w:date="2010-01-26T11:49:00Z">
        <w:r w:rsidRPr="00017379">
          <w:rPr>
            <w:rFonts w:ascii="Arial" w:hAnsi="Arial" w:cs="Arial"/>
            <w:b/>
            <w:sz w:val="52"/>
            <w:szCs w:val="52"/>
            <w:rPrChange w:id="20" w:author="grant" w:date="2010-01-26T10:16:00Z">
              <w:rPr>
                <w:b/>
                <w:sz w:val="52"/>
                <w:szCs w:val="52"/>
              </w:rPr>
            </w:rPrChange>
          </w:rPr>
          <w:delText>8</w:delText>
        </w:r>
      </w:del>
    </w:p>
    <w:p w:rsidR="00364F15" w:rsidRDefault="00364F15" w:rsidP="00364F15">
      <w:pPr>
        <w:jc w:val="center"/>
        <w:rPr>
          <w:ins w:id="21" w:author="lampe" w:date="2010-01-26T15:11:00Z"/>
          <w:rFonts w:ascii="Arial" w:hAnsi="Arial" w:cs="Arial"/>
          <w:b/>
          <w:sz w:val="52"/>
          <w:szCs w:val="52"/>
        </w:rPr>
      </w:pPr>
    </w:p>
    <w:p w:rsidR="00A12788" w:rsidRPr="00891A7C" w:rsidRDefault="00A12788" w:rsidP="00364F15">
      <w:pPr>
        <w:jc w:val="center"/>
        <w:rPr>
          <w:rFonts w:ascii="Arial" w:hAnsi="Arial" w:cs="Arial"/>
          <w:b/>
          <w:sz w:val="52"/>
          <w:szCs w:val="52"/>
          <w:rPrChange w:id="22" w:author="grant" w:date="2010-01-26T10:16:00Z">
            <w:rPr>
              <w:b/>
              <w:sz w:val="52"/>
              <w:szCs w:val="52"/>
            </w:rPr>
          </w:rPrChange>
        </w:rPr>
      </w:pPr>
    </w:p>
    <w:p w:rsidR="00364F15" w:rsidRPr="00891A7C" w:rsidRDefault="00812253" w:rsidP="00364F15">
      <w:pPr>
        <w:jc w:val="center"/>
        <w:rPr>
          <w:rFonts w:ascii="Arial" w:hAnsi="Arial" w:cs="Arial"/>
          <w:b/>
          <w:sz w:val="52"/>
          <w:szCs w:val="52"/>
          <w:rPrChange w:id="23" w:author="grant" w:date="2010-01-26T10:16:00Z">
            <w:rPr>
              <w:b/>
              <w:sz w:val="52"/>
              <w:szCs w:val="52"/>
            </w:rPr>
          </w:rPrChange>
        </w:rPr>
      </w:pPr>
      <w:ins w:id="24" w:author="lampe" w:date="2010-01-26T15:06:00Z">
        <w:r>
          <w:rPr>
            <w:rFonts w:ascii="Arial" w:hAnsi="Arial" w:cs="Arial"/>
            <w:b/>
            <w:noProof/>
            <w:sz w:val="52"/>
            <w:szCs w:val="52"/>
            <w:rPrChange w:id="25" w:author="Unknown">
              <w:rPr>
                <w:noProof/>
              </w:rPr>
            </w:rPrChange>
          </w:rPr>
          <w:drawing>
            <wp:inline distT="0" distB="0" distL="0" distR="0">
              <wp:extent cx="2115820" cy="2615565"/>
              <wp:effectExtent l="19050" t="0" r="0" b="0"/>
              <wp:docPr id="1" name="Picture 1" descr="G:\winword\IOWA STATE PATROL\isp_logo_06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winword\IOWA STATE PATROL\isp_logo_06medium.jpg"/>
                      <pic:cNvPicPr>
                        <a:picLocks noChangeAspect="1" noChangeArrowheads="1"/>
                      </pic:cNvPicPr>
                    </pic:nvPicPr>
                    <pic:blipFill>
                      <a:blip r:embed="rId8" cstate="print"/>
                      <a:srcRect/>
                      <a:stretch>
                        <a:fillRect/>
                      </a:stretch>
                    </pic:blipFill>
                    <pic:spPr bwMode="auto">
                      <a:xfrm>
                        <a:off x="0" y="0"/>
                        <a:ext cx="2115820" cy="2615565"/>
                      </a:xfrm>
                      <a:prstGeom prst="rect">
                        <a:avLst/>
                      </a:prstGeom>
                      <a:noFill/>
                      <a:ln w="9525">
                        <a:noFill/>
                        <a:miter lim="800000"/>
                        <a:headEnd/>
                        <a:tailEnd/>
                      </a:ln>
                    </pic:spPr>
                  </pic:pic>
                </a:graphicData>
              </a:graphic>
            </wp:inline>
          </w:drawing>
        </w:r>
      </w:ins>
    </w:p>
    <w:p w:rsidR="00364F15" w:rsidRPr="00891A7C" w:rsidRDefault="00364F15" w:rsidP="00364F15">
      <w:pPr>
        <w:jc w:val="center"/>
        <w:rPr>
          <w:rFonts w:ascii="Arial" w:hAnsi="Arial" w:cs="Arial"/>
          <w:b/>
          <w:sz w:val="52"/>
          <w:szCs w:val="52"/>
          <w:rPrChange w:id="26" w:author="grant" w:date="2010-01-26T10:16:00Z">
            <w:rPr>
              <w:b/>
              <w:sz w:val="52"/>
              <w:szCs w:val="52"/>
            </w:rPr>
          </w:rPrChange>
        </w:rPr>
      </w:pPr>
    </w:p>
    <w:p w:rsidR="00364F15" w:rsidRPr="00891A7C" w:rsidRDefault="00364F15" w:rsidP="00364F15">
      <w:pPr>
        <w:jc w:val="center"/>
        <w:rPr>
          <w:rFonts w:ascii="Arial" w:hAnsi="Arial" w:cs="Arial"/>
          <w:b/>
          <w:sz w:val="52"/>
          <w:szCs w:val="52"/>
          <w:rPrChange w:id="27" w:author="grant" w:date="2010-01-26T10:16:00Z">
            <w:rPr>
              <w:b/>
              <w:sz w:val="52"/>
              <w:szCs w:val="52"/>
            </w:rPr>
          </w:rPrChange>
        </w:rPr>
      </w:pPr>
    </w:p>
    <w:p w:rsidR="00364F15" w:rsidRPr="00891A7C" w:rsidRDefault="00364F15" w:rsidP="00364F15">
      <w:pPr>
        <w:jc w:val="center"/>
        <w:rPr>
          <w:rFonts w:ascii="Arial" w:hAnsi="Arial" w:cs="Arial"/>
          <w:b/>
          <w:sz w:val="52"/>
          <w:szCs w:val="52"/>
          <w:rPrChange w:id="28" w:author="grant" w:date="2010-01-26T10:16:00Z">
            <w:rPr>
              <w:b/>
              <w:sz w:val="52"/>
              <w:szCs w:val="52"/>
            </w:rPr>
          </w:rPrChange>
        </w:rPr>
      </w:pPr>
    </w:p>
    <w:p w:rsidR="00364F15" w:rsidRPr="00891A7C" w:rsidRDefault="00364F15" w:rsidP="00364F15">
      <w:pPr>
        <w:jc w:val="center"/>
        <w:rPr>
          <w:rFonts w:ascii="Arial" w:hAnsi="Arial" w:cs="Arial"/>
          <w:b/>
          <w:sz w:val="52"/>
          <w:szCs w:val="52"/>
          <w:rPrChange w:id="29" w:author="grant" w:date="2010-01-26T10:16:00Z">
            <w:rPr>
              <w:b/>
              <w:sz w:val="52"/>
              <w:szCs w:val="52"/>
            </w:rPr>
          </w:rPrChange>
        </w:rPr>
      </w:pPr>
    </w:p>
    <w:p w:rsidR="00364F15" w:rsidRPr="00891A7C" w:rsidRDefault="00364F15" w:rsidP="00364F15">
      <w:pPr>
        <w:jc w:val="center"/>
        <w:rPr>
          <w:rFonts w:ascii="Arial" w:hAnsi="Arial" w:cs="Arial"/>
          <w:b/>
          <w:sz w:val="52"/>
          <w:szCs w:val="52"/>
          <w:rPrChange w:id="30" w:author="grant" w:date="2010-01-26T10:16:00Z">
            <w:rPr>
              <w:b/>
              <w:sz w:val="52"/>
              <w:szCs w:val="52"/>
            </w:rPr>
          </w:rPrChange>
        </w:rPr>
      </w:pPr>
    </w:p>
    <w:p w:rsidR="00364F15" w:rsidRPr="00891A7C" w:rsidRDefault="00017379" w:rsidP="00364F15">
      <w:pPr>
        <w:jc w:val="center"/>
        <w:rPr>
          <w:rFonts w:ascii="Arial" w:hAnsi="Arial" w:cs="Arial"/>
          <w:b/>
          <w:sz w:val="36"/>
          <w:szCs w:val="36"/>
          <w:rPrChange w:id="31" w:author="grant" w:date="2010-01-26T10:16:00Z">
            <w:rPr>
              <w:b/>
              <w:sz w:val="36"/>
              <w:szCs w:val="36"/>
            </w:rPr>
          </w:rPrChange>
        </w:rPr>
      </w:pPr>
      <w:r w:rsidRPr="00017379">
        <w:rPr>
          <w:rFonts w:ascii="Arial" w:hAnsi="Arial" w:cs="Arial"/>
          <w:b/>
          <w:sz w:val="36"/>
          <w:szCs w:val="36"/>
          <w:rPrChange w:id="32" w:author="grant" w:date="2010-01-26T10:16:00Z">
            <w:rPr>
              <w:b/>
              <w:sz w:val="36"/>
              <w:szCs w:val="36"/>
            </w:rPr>
          </w:rPrChange>
        </w:rPr>
        <w:t>Presented to Commissioner Eugene T. Meyer</w:t>
      </w:r>
    </w:p>
    <w:p w:rsidR="00364F15" w:rsidRPr="00891A7C" w:rsidRDefault="00017379" w:rsidP="00364F15">
      <w:pPr>
        <w:jc w:val="center"/>
        <w:rPr>
          <w:rFonts w:ascii="Arial" w:hAnsi="Arial" w:cs="Arial"/>
          <w:b/>
          <w:sz w:val="36"/>
          <w:szCs w:val="36"/>
          <w:rPrChange w:id="33" w:author="grant" w:date="2010-01-26T10:16:00Z">
            <w:rPr>
              <w:b/>
              <w:sz w:val="36"/>
              <w:szCs w:val="36"/>
            </w:rPr>
          </w:rPrChange>
        </w:rPr>
      </w:pPr>
      <w:del w:id="34" w:author="lampe" w:date="2010-02-19T09:15:00Z">
        <w:r w:rsidRPr="00017379" w:rsidDel="007D7170">
          <w:rPr>
            <w:rFonts w:ascii="Arial" w:hAnsi="Arial" w:cs="Arial"/>
            <w:b/>
            <w:sz w:val="36"/>
            <w:szCs w:val="36"/>
            <w:rPrChange w:id="35" w:author="grant" w:date="2010-01-26T10:16:00Z">
              <w:rPr>
                <w:b/>
                <w:sz w:val="36"/>
                <w:szCs w:val="36"/>
              </w:rPr>
            </w:rPrChange>
          </w:rPr>
          <w:lastRenderedPageBreak/>
          <w:delText>January 31, 20</w:delText>
        </w:r>
      </w:del>
      <w:del w:id="36" w:author="lampe" w:date="2010-01-26T11:49:00Z">
        <w:r w:rsidRPr="00017379">
          <w:rPr>
            <w:rFonts w:ascii="Arial" w:hAnsi="Arial" w:cs="Arial"/>
            <w:b/>
            <w:sz w:val="36"/>
            <w:szCs w:val="36"/>
            <w:rPrChange w:id="37" w:author="grant" w:date="2010-01-26T10:16:00Z">
              <w:rPr>
                <w:b/>
                <w:sz w:val="36"/>
                <w:szCs w:val="36"/>
              </w:rPr>
            </w:rPrChange>
          </w:rPr>
          <w:delText>09</w:delText>
        </w:r>
      </w:del>
    </w:p>
    <w:p w:rsidR="00F84EC3" w:rsidRPr="00891A7C" w:rsidRDefault="00F84EC3" w:rsidP="00364F15">
      <w:pPr>
        <w:jc w:val="center"/>
        <w:rPr>
          <w:rFonts w:ascii="Arial" w:hAnsi="Arial" w:cs="Arial"/>
          <w:b/>
          <w:sz w:val="36"/>
          <w:szCs w:val="36"/>
          <w:rPrChange w:id="38" w:author="grant" w:date="2010-01-26T10:16:00Z">
            <w:rPr>
              <w:b/>
              <w:sz w:val="36"/>
              <w:szCs w:val="36"/>
            </w:rPr>
          </w:rPrChange>
        </w:rPr>
      </w:pPr>
    </w:p>
    <w:p w:rsidR="00F84EC3" w:rsidRPr="00891A7C" w:rsidDel="00CA6EB8" w:rsidRDefault="00F84EC3" w:rsidP="00364F15">
      <w:pPr>
        <w:jc w:val="center"/>
        <w:rPr>
          <w:del w:id="39" w:author="lampe" w:date="2010-01-26T15:07:00Z"/>
          <w:rFonts w:ascii="Arial" w:hAnsi="Arial" w:cs="Arial"/>
          <w:b/>
          <w:sz w:val="36"/>
          <w:szCs w:val="36"/>
          <w:rPrChange w:id="40" w:author="grant" w:date="2010-01-26T10:16:00Z">
            <w:rPr>
              <w:del w:id="41" w:author="lampe" w:date="2010-01-26T15:07:00Z"/>
              <w:b/>
              <w:sz w:val="36"/>
              <w:szCs w:val="36"/>
            </w:rPr>
          </w:rPrChange>
        </w:rPr>
      </w:pPr>
    </w:p>
    <w:p w:rsidR="00F84EC3" w:rsidRPr="00891A7C" w:rsidRDefault="00F84EC3" w:rsidP="00364F15">
      <w:pPr>
        <w:jc w:val="center"/>
        <w:rPr>
          <w:rFonts w:ascii="Arial" w:hAnsi="Arial" w:cs="Arial"/>
          <w:b/>
          <w:sz w:val="36"/>
          <w:szCs w:val="36"/>
          <w:rPrChange w:id="42" w:author="grant" w:date="2010-01-26T10:16:00Z">
            <w:rPr>
              <w:b/>
              <w:sz w:val="36"/>
              <w:szCs w:val="36"/>
            </w:rPr>
          </w:rPrChange>
        </w:rPr>
      </w:pPr>
    </w:p>
    <w:p w:rsidR="00F84EC3" w:rsidDel="003C780C" w:rsidRDefault="00F84EC3" w:rsidP="00F84EC3">
      <w:pPr>
        <w:rPr>
          <w:del w:id="43" w:author="lampe" w:date="2010-01-26T15:07:00Z"/>
          <w:rFonts w:ascii="Arial" w:hAnsi="Arial" w:cs="Arial"/>
          <w:b/>
          <w:sz w:val="36"/>
          <w:szCs w:val="36"/>
        </w:rPr>
      </w:pPr>
    </w:p>
    <w:p w:rsidR="00812253" w:rsidRDefault="00812253">
      <w:pPr>
        <w:rPr>
          <w:ins w:id="44" w:author="lampe" w:date="2010-01-26T15:09:00Z"/>
          <w:rFonts w:ascii="Arial" w:hAnsi="Arial" w:cs="Arial"/>
          <w:b/>
          <w:sz w:val="36"/>
          <w:szCs w:val="36"/>
        </w:rPr>
        <w:pPrChange w:id="45" w:author="lampe" w:date="2010-01-26T15:07:00Z">
          <w:pPr>
            <w:jc w:val="center"/>
          </w:pPr>
        </w:pPrChange>
      </w:pPr>
    </w:p>
    <w:p w:rsidR="00812253" w:rsidRDefault="00812253">
      <w:pPr>
        <w:rPr>
          <w:ins w:id="46" w:author="lampe" w:date="2010-01-26T15:09:00Z"/>
          <w:rFonts w:ascii="Arial" w:hAnsi="Arial" w:cs="Arial"/>
          <w:b/>
          <w:sz w:val="36"/>
          <w:szCs w:val="36"/>
        </w:rPr>
        <w:pPrChange w:id="47" w:author="lampe" w:date="2010-01-26T15:07:00Z">
          <w:pPr>
            <w:jc w:val="center"/>
          </w:pPr>
        </w:pPrChange>
      </w:pPr>
    </w:p>
    <w:p w:rsidR="00812253" w:rsidRDefault="00812253">
      <w:pPr>
        <w:rPr>
          <w:ins w:id="48" w:author="lampe" w:date="2010-01-26T15:09:00Z"/>
          <w:rFonts w:ascii="Arial" w:hAnsi="Arial" w:cs="Arial"/>
          <w:b/>
          <w:sz w:val="36"/>
          <w:szCs w:val="36"/>
          <w:rPrChange w:id="49" w:author="grant" w:date="2010-01-26T10:16:00Z">
            <w:rPr>
              <w:ins w:id="50" w:author="lampe" w:date="2010-01-26T15:09:00Z"/>
              <w:b/>
              <w:sz w:val="36"/>
              <w:szCs w:val="36"/>
            </w:rPr>
          </w:rPrChange>
        </w:rPr>
        <w:pPrChange w:id="51" w:author="lampe" w:date="2010-01-26T15:07:00Z">
          <w:pPr>
            <w:jc w:val="center"/>
          </w:pPr>
        </w:pPrChange>
      </w:pPr>
    </w:p>
    <w:p w:rsidR="00F84EC3" w:rsidRPr="00891A7C" w:rsidDel="00CA6EB8" w:rsidRDefault="00F84EC3" w:rsidP="00364F15">
      <w:pPr>
        <w:jc w:val="center"/>
        <w:rPr>
          <w:del w:id="52" w:author="lampe" w:date="2010-01-26T15:07:00Z"/>
          <w:rFonts w:ascii="Arial" w:hAnsi="Arial" w:cs="Arial"/>
          <w:b/>
          <w:sz w:val="36"/>
          <w:szCs w:val="36"/>
          <w:rPrChange w:id="53" w:author="grant" w:date="2010-01-26T10:16:00Z">
            <w:rPr>
              <w:del w:id="54" w:author="lampe" w:date="2010-01-26T15:07:00Z"/>
              <w:b/>
              <w:sz w:val="36"/>
              <w:szCs w:val="36"/>
            </w:rPr>
          </w:rPrChange>
        </w:rPr>
      </w:pPr>
    </w:p>
    <w:p w:rsidR="00F84EC3" w:rsidRPr="00891A7C" w:rsidDel="00CA6EB8" w:rsidRDefault="00F84EC3" w:rsidP="00364F15">
      <w:pPr>
        <w:jc w:val="center"/>
        <w:rPr>
          <w:del w:id="55" w:author="lampe" w:date="2010-01-26T15:07:00Z"/>
          <w:rFonts w:ascii="Arial" w:hAnsi="Arial" w:cs="Arial"/>
          <w:b/>
          <w:sz w:val="36"/>
          <w:szCs w:val="36"/>
          <w:rPrChange w:id="56" w:author="grant" w:date="2010-01-26T10:16:00Z">
            <w:rPr>
              <w:del w:id="57" w:author="lampe" w:date="2010-01-26T15:07:00Z"/>
              <w:b/>
              <w:sz w:val="36"/>
              <w:szCs w:val="36"/>
            </w:rPr>
          </w:rPrChange>
        </w:rPr>
      </w:pPr>
    </w:p>
    <w:p w:rsidR="001639B2" w:rsidRPr="00891A7C" w:rsidRDefault="00F84EC3" w:rsidP="00F84EC3">
      <w:pPr>
        <w:rPr>
          <w:rFonts w:ascii="Arial" w:hAnsi="Arial" w:cs="Arial"/>
          <w:b/>
        </w:rPr>
      </w:pPr>
      <w:r w:rsidRPr="00891A7C">
        <w:rPr>
          <w:rFonts w:ascii="Arial" w:hAnsi="Arial" w:cs="Arial"/>
          <w:b/>
        </w:rPr>
        <w:t>Introduction</w:t>
      </w:r>
    </w:p>
    <w:p w:rsidR="00F84EC3" w:rsidRPr="00891A7C" w:rsidRDefault="00F84EC3" w:rsidP="00F84EC3">
      <w:pPr>
        <w:rPr>
          <w:rFonts w:ascii="Arial" w:hAnsi="Arial" w:cs="Arial"/>
          <w:b/>
        </w:rPr>
      </w:pPr>
    </w:p>
    <w:p w:rsidR="00F84EC3" w:rsidRPr="00891A7C" w:rsidRDefault="00F84EC3" w:rsidP="00B40E54">
      <w:pPr>
        <w:rPr>
          <w:rFonts w:ascii="Arial" w:hAnsi="Arial" w:cs="Arial"/>
        </w:rPr>
      </w:pPr>
      <w:r w:rsidRPr="00891A7C">
        <w:rPr>
          <w:rFonts w:ascii="Arial" w:hAnsi="Arial" w:cs="Arial"/>
          <w:b/>
        </w:rPr>
        <w:tab/>
      </w:r>
      <w:r w:rsidR="00CE11E8">
        <w:rPr>
          <w:rFonts w:ascii="Arial" w:hAnsi="Arial" w:cs="Arial"/>
        </w:rPr>
        <w:t>During calendar year 200</w:t>
      </w:r>
      <w:ins w:id="58" w:author="lampe" w:date="2010-01-26T11:49:00Z">
        <w:r w:rsidR="003A1174">
          <w:rPr>
            <w:rFonts w:ascii="Arial" w:hAnsi="Arial" w:cs="Arial"/>
          </w:rPr>
          <w:t>9</w:t>
        </w:r>
      </w:ins>
      <w:del w:id="59" w:author="lampe" w:date="2010-01-26T11:49:00Z">
        <w:r w:rsidR="00CE11E8">
          <w:rPr>
            <w:rFonts w:ascii="Arial" w:hAnsi="Arial" w:cs="Arial"/>
          </w:rPr>
          <w:delText>8</w:delText>
        </w:r>
      </w:del>
      <w:r w:rsidR="00CE11E8">
        <w:rPr>
          <w:rFonts w:ascii="Arial" w:hAnsi="Arial" w:cs="Arial"/>
        </w:rPr>
        <w:t xml:space="preserve">, Iowa State Patrol supervisors conducted inspections on every employee under their command as required in Departmental Directives. In the uniform ranks, Area Commanders conducted documented Layout inspections of each officer in their respective areas as required in </w:t>
      </w:r>
      <w:smartTag w:uri="urn:schemas-microsoft-com:office:smarttags" w:element="stockticker">
        <w:r w:rsidR="00CE11E8">
          <w:rPr>
            <w:rFonts w:ascii="Arial" w:hAnsi="Arial" w:cs="Arial"/>
          </w:rPr>
          <w:t>ISP</w:t>
        </w:r>
      </w:smartTag>
      <w:r w:rsidR="00CE11E8">
        <w:rPr>
          <w:rFonts w:ascii="Arial" w:hAnsi="Arial" w:cs="Arial"/>
        </w:rPr>
        <w:t xml:space="preserve"> policy 45-04.01. Additionally, each </w:t>
      </w:r>
      <w:del w:id="60" w:author="lampe" w:date="2010-02-16T15:25:00Z">
        <w:r w:rsidR="00CE11E8" w:rsidDel="00505910">
          <w:rPr>
            <w:rFonts w:ascii="Arial" w:hAnsi="Arial" w:cs="Arial"/>
          </w:rPr>
          <w:delText>supervisor</w:delText>
        </w:r>
      </w:del>
      <w:ins w:id="61" w:author="lampe" w:date="2010-02-16T15:25:00Z">
        <w:r w:rsidR="00505910">
          <w:rPr>
            <w:rFonts w:ascii="Arial" w:hAnsi="Arial" w:cs="Arial"/>
          </w:rPr>
          <w:t>Sergeant</w:t>
        </w:r>
      </w:ins>
      <w:r w:rsidR="00CE11E8">
        <w:rPr>
          <w:rFonts w:ascii="Arial" w:hAnsi="Arial" w:cs="Arial"/>
        </w:rPr>
        <w:t xml:space="preserve"> conducted two documented informal inspections on each uniformed officer under their command during 200</w:t>
      </w:r>
      <w:ins w:id="62" w:author="lampe" w:date="2010-01-26T11:51:00Z">
        <w:r w:rsidR="003A1174">
          <w:rPr>
            <w:rFonts w:ascii="Arial" w:hAnsi="Arial" w:cs="Arial"/>
          </w:rPr>
          <w:t>9</w:t>
        </w:r>
      </w:ins>
      <w:del w:id="63" w:author="lampe" w:date="2010-01-26T11:51:00Z">
        <w:r w:rsidR="00CE11E8">
          <w:rPr>
            <w:rFonts w:ascii="Arial" w:hAnsi="Arial" w:cs="Arial"/>
          </w:rPr>
          <w:delText>8</w:delText>
        </w:r>
      </w:del>
      <w:r w:rsidR="00CE11E8">
        <w:rPr>
          <w:rFonts w:ascii="Arial" w:hAnsi="Arial" w:cs="Arial"/>
        </w:rPr>
        <w:t xml:space="preserve">. These inspections are found in the personnel files of each officer at their respective districts. Additionally, each non-sworn employee </w:t>
      </w:r>
      <w:del w:id="64" w:author="lampe" w:date="2010-01-26T14:58:00Z">
        <w:r w:rsidR="00CE11E8">
          <w:rPr>
            <w:rFonts w:ascii="Arial" w:hAnsi="Arial" w:cs="Arial"/>
          </w:rPr>
          <w:delText xml:space="preserve">also </w:delText>
        </w:r>
      </w:del>
      <w:r w:rsidR="00CE11E8">
        <w:rPr>
          <w:rFonts w:ascii="Arial" w:hAnsi="Arial" w:cs="Arial"/>
        </w:rPr>
        <w:t>had a documented inspection of their work area and their appearance conducted by their supervisor. All documented inspections of State Patrol personnel are found in their hard copy personnel file, their electronic personnel file or both.</w:t>
      </w:r>
    </w:p>
    <w:p w:rsidR="00B032EB" w:rsidRPr="00891A7C" w:rsidRDefault="00B032EB" w:rsidP="00B40E54">
      <w:pPr>
        <w:rPr>
          <w:rFonts w:ascii="Arial" w:hAnsi="Arial" w:cs="Arial"/>
        </w:rPr>
      </w:pPr>
    </w:p>
    <w:p w:rsidR="00DB404A" w:rsidRPr="00891A7C" w:rsidRDefault="00CE11E8" w:rsidP="00B40E54">
      <w:pPr>
        <w:rPr>
          <w:rFonts w:ascii="Arial" w:hAnsi="Arial" w:cs="Arial"/>
        </w:rPr>
      </w:pPr>
      <w:r>
        <w:rPr>
          <w:rFonts w:ascii="Arial" w:hAnsi="Arial" w:cs="Arial"/>
        </w:rPr>
        <w:tab/>
        <w:t>During the spring of each year, District Commanders are required to conduct a documented inspection utilizing the Major Maintenance and Routine Maintenance checklists provided to them by the Fleet and Supply Commander. Each District Commander conducts a thorough inspection of their facility indicating areas of concern with their respective State Patrol facility. These are forwarded to Captain Probst who compiles a list of facility needs. Major Kinseth and Captain Probst utilize these reports to prepare their requests to the applicable funding source.</w:t>
      </w:r>
    </w:p>
    <w:p w:rsidR="00B032EB" w:rsidRPr="00891A7C" w:rsidRDefault="00B032EB" w:rsidP="00B40E54">
      <w:pPr>
        <w:rPr>
          <w:rFonts w:ascii="Arial" w:hAnsi="Arial" w:cs="Arial"/>
        </w:rPr>
      </w:pPr>
    </w:p>
    <w:p w:rsidR="005352B1" w:rsidRPr="00891A7C" w:rsidRDefault="00CE11E8" w:rsidP="00B40E54">
      <w:pPr>
        <w:rPr>
          <w:rFonts w:ascii="Arial" w:hAnsi="Arial" w:cs="Arial"/>
        </w:rPr>
      </w:pPr>
      <w:r>
        <w:rPr>
          <w:rFonts w:ascii="Arial" w:hAnsi="Arial" w:cs="Arial"/>
        </w:rPr>
        <w:tab/>
        <w:t xml:space="preserve">Documented quarterly checks on </w:t>
      </w:r>
      <w:smartTag w:uri="urn:schemas-microsoft-com:office:smarttags" w:element="place">
        <w:smartTag w:uri="urn:schemas-microsoft-com:office:smarttags" w:element="PlaceName">
          <w:r>
            <w:rPr>
              <w:rFonts w:ascii="Arial" w:hAnsi="Arial" w:cs="Arial"/>
            </w:rPr>
            <w:t>Iowa</w:t>
          </w:r>
        </w:smartTag>
        <w:r>
          <w:rPr>
            <w:rFonts w:ascii="Arial" w:hAnsi="Arial" w:cs="Arial"/>
          </w:rPr>
          <w:t xml:space="preserve"> </w:t>
        </w:r>
        <w:smartTag w:uri="urn:schemas-microsoft-com:office:smarttags" w:element="PlaceType">
          <w:r>
            <w:rPr>
              <w:rFonts w:ascii="Arial" w:hAnsi="Arial" w:cs="Arial"/>
            </w:rPr>
            <w:t>State</w:t>
          </w:r>
        </w:smartTag>
        <w:r>
          <w:rPr>
            <w:rFonts w:ascii="Arial" w:hAnsi="Arial" w:cs="Arial"/>
          </w:rPr>
          <w:t xml:space="preserve"> </w:t>
        </w:r>
        <w:smartTag w:uri="urn:schemas-microsoft-com:office:smarttags" w:element="PlaceName">
          <w:r>
            <w:rPr>
              <w:rFonts w:ascii="Arial" w:hAnsi="Arial" w:cs="Arial"/>
            </w:rPr>
            <w:t>Patrol</w:t>
          </w:r>
        </w:smartTag>
        <w:r>
          <w:rPr>
            <w:rFonts w:ascii="Arial" w:hAnsi="Arial" w:cs="Arial"/>
          </w:rPr>
          <w:t xml:space="preserve"> </w:t>
        </w:r>
        <w:smartTag w:uri="urn:schemas-microsoft-com:office:smarttags" w:element="PlaceName">
          <w:r>
            <w:rPr>
              <w:rFonts w:ascii="Arial" w:hAnsi="Arial" w:cs="Arial"/>
            </w:rPr>
            <w:t>Communications</w:t>
          </w:r>
        </w:smartTag>
        <w:r>
          <w:rPr>
            <w:rFonts w:ascii="Arial" w:hAnsi="Arial" w:cs="Arial"/>
          </w:rPr>
          <w:t xml:space="preserve"> </w:t>
        </w:r>
        <w:smartTag w:uri="urn:schemas-microsoft-com:office:smarttags" w:element="PlaceType">
          <w:r>
            <w:rPr>
              <w:rFonts w:ascii="Arial" w:hAnsi="Arial" w:cs="Arial"/>
            </w:rPr>
            <w:t>Tower</w:t>
          </w:r>
        </w:smartTag>
      </w:smartTag>
      <w:r>
        <w:rPr>
          <w:rFonts w:ascii="Arial" w:hAnsi="Arial" w:cs="Arial"/>
        </w:rPr>
        <w:t xml:space="preserve"> sites are conducted by members of State Patrol Communications. These inspections are documented and can be found on the secure DPS Network.</w:t>
      </w:r>
    </w:p>
    <w:p w:rsidR="00B032EB" w:rsidRPr="00891A7C" w:rsidRDefault="00B032EB" w:rsidP="00B40E54">
      <w:pPr>
        <w:rPr>
          <w:rFonts w:ascii="Arial" w:hAnsi="Arial" w:cs="Arial"/>
        </w:rPr>
      </w:pPr>
    </w:p>
    <w:p w:rsidR="00B032EB" w:rsidRPr="00891A7C" w:rsidRDefault="00CE11E8" w:rsidP="00B40E54">
      <w:pPr>
        <w:rPr>
          <w:rFonts w:ascii="Arial" w:hAnsi="Arial" w:cs="Arial"/>
        </w:rPr>
      </w:pPr>
      <w:r>
        <w:rPr>
          <w:rFonts w:ascii="Arial" w:hAnsi="Arial" w:cs="Arial"/>
        </w:rPr>
        <w:tab/>
        <w:t>Additionally, reports were compiled on all Specialized Assignments within the Iowa State Patrol</w:t>
      </w:r>
      <w:ins w:id="65" w:author="lampe" w:date="2010-01-26T14:58:00Z">
        <w:r w:rsidR="00B11F19">
          <w:rPr>
            <w:rFonts w:ascii="Arial" w:hAnsi="Arial" w:cs="Arial"/>
          </w:rPr>
          <w:t>,</w:t>
        </w:r>
      </w:ins>
      <w:r>
        <w:rPr>
          <w:rFonts w:ascii="Arial" w:hAnsi="Arial" w:cs="Arial"/>
        </w:rPr>
        <w:t xml:space="preserve"> and that information can be found elsewhere in this document.</w:t>
      </w:r>
    </w:p>
    <w:p w:rsidR="00B71754" w:rsidRPr="00891A7C" w:rsidRDefault="00CE11E8" w:rsidP="00B40E54">
      <w:pPr>
        <w:rPr>
          <w:rFonts w:ascii="Arial" w:hAnsi="Arial" w:cs="Arial"/>
        </w:rPr>
      </w:pPr>
      <w:r>
        <w:rPr>
          <w:rFonts w:ascii="Arial" w:hAnsi="Arial" w:cs="Arial"/>
        </w:rPr>
        <w:t xml:space="preserve"> </w:t>
      </w:r>
    </w:p>
    <w:p w:rsidR="00B71754" w:rsidRPr="00891A7C" w:rsidRDefault="00CE11E8" w:rsidP="00F84EC3">
      <w:pPr>
        <w:spacing w:line="480" w:lineRule="auto"/>
        <w:rPr>
          <w:rFonts w:ascii="Arial" w:hAnsi="Arial" w:cs="Arial"/>
          <w:b/>
        </w:rPr>
      </w:pPr>
      <w:r>
        <w:rPr>
          <w:rFonts w:ascii="Arial" w:hAnsi="Arial" w:cs="Arial"/>
          <w:b/>
        </w:rPr>
        <w:t>Personnel</w:t>
      </w:r>
    </w:p>
    <w:p w:rsidR="006122CD" w:rsidRPr="00891A7C" w:rsidRDefault="00CE11E8" w:rsidP="00B40E54">
      <w:pPr>
        <w:rPr>
          <w:rFonts w:ascii="Arial" w:hAnsi="Arial" w:cs="Arial"/>
        </w:rPr>
      </w:pPr>
      <w:r>
        <w:rPr>
          <w:rFonts w:ascii="Arial" w:hAnsi="Arial" w:cs="Arial"/>
        </w:rPr>
        <w:lastRenderedPageBreak/>
        <w:t>The Iowa State Patrol continues to be understaffed with a current compliment of 3</w:t>
      </w:r>
      <w:ins w:id="66" w:author="lampe" w:date="2010-01-26T11:50:00Z">
        <w:r w:rsidR="003A1174">
          <w:rPr>
            <w:rFonts w:ascii="Arial" w:hAnsi="Arial" w:cs="Arial"/>
          </w:rPr>
          <w:t>79</w:t>
        </w:r>
      </w:ins>
      <w:del w:id="67" w:author="lampe" w:date="2010-01-26T11:50:00Z">
        <w:r>
          <w:rPr>
            <w:rFonts w:ascii="Arial" w:hAnsi="Arial" w:cs="Arial"/>
          </w:rPr>
          <w:delText>91</w:delText>
        </w:r>
      </w:del>
      <w:r>
        <w:rPr>
          <w:rFonts w:ascii="Arial" w:hAnsi="Arial" w:cs="Arial"/>
        </w:rPr>
        <w:t xml:space="preserve"> officers. The members of the organization have worked very hard to provide quality public safety services to Iowans despite lacking the manpower to do so. Members of the Iowa State Patrol continue to uphold the tradition of courtesy service and protection. Iowans are blessed to have these committed individuals as their protectors and guardians.</w:t>
      </w:r>
    </w:p>
    <w:p w:rsidR="006122CD" w:rsidRPr="00891A7C" w:rsidRDefault="006122CD" w:rsidP="00B40E54">
      <w:pPr>
        <w:rPr>
          <w:rFonts w:ascii="Arial" w:hAnsi="Arial" w:cs="Arial"/>
        </w:rPr>
      </w:pPr>
    </w:p>
    <w:p w:rsidR="005352B1" w:rsidRPr="00891A7C" w:rsidRDefault="00CE11E8" w:rsidP="00B40E54">
      <w:pPr>
        <w:rPr>
          <w:rFonts w:ascii="Arial" w:hAnsi="Arial" w:cs="Arial"/>
        </w:rPr>
      </w:pPr>
      <w:r>
        <w:rPr>
          <w:rFonts w:ascii="Arial" w:hAnsi="Arial" w:cs="Arial"/>
        </w:rPr>
        <w:t>I have provided an up to date organization chart as well as a table outlining where our sworn resources are currently allocated. That information can be found in Addendum #1.</w:t>
      </w:r>
    </w:p>
    <w:p w:rsidR="006122CD" w:rsidRPr="00891A7C" w:rsidDel="00772122" w:rsidRDefault="006122CD" w:rsidP="00B40E54">
      <w:pPr>
        <w:rPr>
          <w:del w:id="68" w:author="lampe" w:date="2010-01-26T13:31:00Z"/>
          <w:rFonts w:ascii="Arial" w:hAnsi="Arial" w:cs="Arial"/>
        </w:rPr>
      </w:pPr>
    </w:p>
    <w:p w:rsidR="006122CD" w:rsidRPr="00891A7C" w:rsidDel="00772122" w:rsidRDefault="006122CD" w:rsidP="00B40E54">
      <w:pPr>
        <w:rPr>
          <w:del w:id="69" w:author="lampe" w:date="2010-01-26T13:31:00Z"/>
          <w:rFonts w:ascii="Arial" w:hAnsi="Arial" w:cs="Arial"/>
        </w:rPr>
      </w:pPr>
    </w:p>
    <w:p w:rsidR="00B40E54" w:rsidRPr="00891A7C" w:rsidRDefault="00B40E54" w:rsidP="00B40E54">
      <w:pPr>
        <w:rPr>
          <w:rFonts w:ascii="Arial" w:hAnsi="Arial" w:cs="Arial"/>
        </w:rPr>
      </w:pPr>
    </w:p>
    <w:p w:rsidR="00CA6EB8" w:rsidRDefault="00CA6EB8" w:rsidP="00B032EB">
      <w:pPr>
        <w:spacing w:line="480" w:lineRule="auto"/>
        <w:rPr>
          <w:ins w:id="70" w:author="lampe" w:date="2010-01-26T15:09:00Z"/>
          <w:rFonts w:ascii="Arial" w:hAnsi="Arial" w:cs="Arial"/>
          <w:b/>
          <w:strike/>
        </w:rPr>
      </w:pPr>
    </w:p>
    <w:p w:rsidR="00A12788" w:rsidRDefault="00A12788" w:rsidP="00B032EB">
      <w:pPr>
        <w:spacing w:line="480" w:lineRule="auto"/>
        <w:rPr>
          <w:ins w:id="71" w:author="lampe" w:date="2010-01-26T15:07:00Z"/>
          <w:rFonts w:ascii="Arial" w:hAnsi="Arial" w:cs="Arial"/>
          <w:b/>
          <w:strike/>
        </w:rPr>
      </w:pPr>
    </w:p>
    <w:p w:rsidR="00CA6EB8" w:rsidRDefault="00CA6EB8" w:rsidP="00B032EB">
      <w:pPr>
        <w:spacing w:line="480" w:lineRule="auto"/>
        <w:rPr>
          <w:ins w:id="72" w:author="lampe" w:date="2010-01-26T15:07:00Z"/>
          <w:rFonts w:ascii="Arial" w:hAnsi="Arial" w:cs="Arial"/>
          <w:b/>
          <w:strike/>
        </w:rPr>
      </w:pPr>
    </w:p>
    <w:p w:rsidR="00B032EB" w:rsidRPr="00891A7C" w:rsidRDefault="00017379" w:rsidP="00B032EB">
      <w:pPr>
        <w:spacing w:line="480" w:lineRule="auto"/>
        <w:rPr>
          <w:rFonts w:ascii="Arial" w:hAnsi="Arial" w:cs="Arial"/>
          <w:b/>
        </w:rPr>
      </w:pPr>
      <w:del w:id="73" w:author="grant" w:date="2010-01-26T10:14:00Z">
        <w:r w:rsidRPr="00017379">
          <w:rPr>
            <w:rFonts w:ascii="Arial" w:hAnsi="Arial" w:cs="Arial"/>
            <w:b/>
            <w:strike/>
            <w:rPrChange w:id="74" w:author="grant" w:date="2010-01-26T10:16:00Z">
              <w:rPr>
                <w:rFonts w:ascii="Arial" w:hAnsi="Arial" w:cs="Arial"/>
                <w:b/>
              </w:rPr>
            </w:rPrChange>
          </w:rPr>
          <w:delText>Equipment</w:delText>
        </w:r>
      </w:del>
      <w:ins w:id="75" w:author="grant" w:date="2010-01-22T16:57:00Z">
        <w:r w:rsidR="009A45DC" w:rsidRPr="00891A7C">
          <w:rPr>
            <w:rFonts w:ascii="Arial" w:hAnsi="Arial" w:cs="Arial"/>
            <w:b/>
          </w:rPr>
          <w:t>Fleet &amp; Supply</w:t>
        </w:r>
      </w:ins>
    </w:p>
    <w:p w:rsidR="00DB404A" w:rsidRPr="00191519" w:rsidRDefault="00975B77" w:rsidP="00B032EB">
      <w:pPr>
        <w:numPr>
          <w:ilvl w:val="0"/>
          <w:numId w:val="6"/>
        </w:numPr>
        <w:rPr>
          <w:ins w:id="76" w:author="lampe" w:date="2010-01-26T11:36:00Z"/>
          <w:rFonts w:ascii="Arial" w:hAnsi="Arial" w:cs="Arial"/>
          <w:b/>
          <w:rPrChange w:id="77" w:author="lampe" w:date="2010-01-26T11:36:00Z">
            <w:rPr>
              <w:ins w:id="78" w:author="lampe" w:date="2010-01-26T11:36:00Z"/>
              <w:rFonts w:ascii="Arial" w:hAnsi="Arial" w:cs="Arial"/>
            </w:rPr>
          </w:rPrChange>
        </w:rPr>
      </w:pPr>
      <w:r w:rsidRPr="00891A7C">
        <w:rPr>
          <w:rFonts w:ascii="Arial" w:hAnsi="Arial" w:cs="Arial"/>
        </w:rPr>
        <w:t xml:space="preserve">Uniforms were purchased in </w:t>
      </w:r>
      <w:del w:id="79" w:author="lampe" w:date="2010-02-19T09:15:00Z">
        <w:r w:rsidRPr="00891A7C" w:rsidDel="007D7170">
          <w:rPr>
            <w:rFonts w:ascii="Arial" w:hAnsi="Arial" w:cs="Arial"/>
          </w:rPr>
          <w:delText>Summer</w:delText>
        </w:r>
      </w:del>
      <w:ins w:id="80" w:author="lampe" w:date="2010-02-19T09:15:00Z">
        <w:r w:rsidR="007D7170" w:rsidRPr="00891A7C">
          <w:rPr>
            <w:rFonts w:ascii="Arial" w:hAnsi="Arial" w:cs="Arial"/>
          </w:rPr>
          <w:t>summer</w:t>
        </w:r>
      </w:ins>
      <w:r w:rsidRPr="00891A7C">
        <w:rPr>
          <w:rFonts w:ascii="Arial" w:hAnsi="Arial" w:cs="Arial"/>
        </w:rPr>
        <w:t xml:space="preserve"> of 2009</w:t>
      </w:r>
      <w:ins w:id="81" w:author="lampe" w:date="2010-02-16T15:25:00Z">
        <w:r w:rsidR="00505910">
          <w:rPr>
            <w:rFonts w:ascii="Arial" w:hAnsi="Arial" w:cs="Arial"/>
          </w:rPr>
          <w:t xml:space="preserve">. A total of 6 items per officer were </w:t>
        </w:r>
      </w:ins>
      <w:ins w:id="82" w:author="lampe" w:date="2010-02-16T15:26:00Z">
        <w:r w:rsidR="00505910">
          <w:rPr>
            <w:rFonts w:ascii="Arial" w:hAnsi="Arial" w:cs="Arial"/>
          </w:rPr>
          <w:t>acquired</w:t>
        </w:r>
      </w:ins>
      <w:ins w:id="83" w:author="lampe" w:date="2010-02-16T15:25:00Z">
        <w:r w:rsidR="00505910">
          <w:rPr>
            <w:rFonts w:ascii="Arial" w:hAnsi="Arial" w:cs="Arial"/>
          </w:rPr>
          <w:t xml:space="preserve"> </w:t>
        </w:r>
      </w:ins>
      <w:ins w:id="84" w:author="lampe" w:date="2010-02-16T15:26:00Z">
        <w:r w:rsidR="00505910">
          <w:rPr>
            <w:rFonts w:ascii="Arial" w:hAnsi="Arial" w:cs="Arial"/>
          </w:rPr>
          <w:t xml:space="preserve">at their discretion. </w:t>
        </w:r>
      </w:ins>
    </w:p>
    <w:p w:rsidR="00812253" w:rsidRDefault="00812253">
      <w:pPr>
        <w:ind w:left="720"/>
        <w:rPr>
          <w:ins w:id="85" w:author="lampe" w:date="2010-01-26T11:37:00Z"/>
          <w:rFonts w:ascii="Arial" w:hAnsi="Arial" w:cs="Arial"/>
          <w:b/>
          <w:rPrChange w:id="86" w:author="lampe" w:date="2010-01-26T11:37:00Z">
            <w:rPr>
              <w:ins w:id="87" w:author="lampe" w:date="2010-01-26T11:37:00Z"/>
              <w:rFonts w:ascii="Arial" w:hAnsi="Arial" w:cs="Arial"/>
            </w:rPr>
          </w:rPrChange>
        </w:rPr>
        <w:pPrChange w:id="88" w:author="lampe" w:date="2010-01-26T11:37:00Z">
          <w:pPr>
            <w:numPr>
              <w:numId w:val="6"/>
            </w:numPr>
            <w:tabs>
              <w:tab w:val="num" w:pos="720"/>
            </w:tabs>
            <w:ind w:left="720" w:hanging="360"/>
          </w:pPr>
        </w:pPrChange>
      </w:pPr>
    </w:p>
    <w:p w:rsidR="00191519" w:rsidRPr="00191519" w:rsidRDefault="00191519" w:rsidP="00B032EB">
      <w:pPr>
        <w:numPr>
          <w:ilvl w:val="0"/>
          <w:numId w:val="6"/>
        </w:numPr>
        <w:rPr>
          <w:ins w:id="89" w:author="lampe" w:date="2010-01-26T11:36:00Z"/>
          <w:rFonts w:ascii="Arial" w:hAnsi="Arial" w:cs="Arial"/>
          <w:b/>
          <w:rPrChange w:id="90" w:author="lampe" w:date="2010-01-26T11:36:00Z">
            <w:rPr>
              <w:ins w:id="91" w:author="lampe" w:date="2010-01-26T11:36:00Z"/>
              <w:rFonts w:ascii="Arial" w:hAnsi="Arial" w:cs="Arial"/>
            </w:rPr>
          </w:rPrChange>
        </w:rPr>
      </w:pPr>
      <w:ins w:id="92" w:author="lampe" w:date="2010-01-26T11:36:00Z">
        <w:r>
          <w:rPr>
            <w:rFonts w:ascii="Arial" w:hAnsi="Arial" w:cs="Arial"/>
          </w:rPr>
          <w:t>362 PBTs were purchased thru GTSB grant</w:t>
        </w:r>
      </w:ins>
    </w:p>
    <w:p w:rsidR="00812253" w:rsidRDefault="00812253">
      <w:pPr>
        <w:rPr>
          <w:ins w:id="93" w:author="grant" w:date="2010-01-22T16:58:00Z"/>
          <w:del w:id="94" w:author="lampe" w:date="2010-01-26T11:37:00Z"/>
          <w:rFonts w:ascii="Arial" w:hAnsi="Arial" w:cs="Arial"/>
          <w:b/>
          <w:rPrChange w:id="95" w:author="grant" w:date="2010-01-26T10:16:00Z">
            <w:rPr>
              <w:ins w:id="96" w:author="grant" w:date="2010-01-22T16:58:00Z"/>
              <w:del w:id="97" w:author="lampe" w:date="2010-01-26T11:37:00Z"/>
              <w:rFonts w:ascii="Arial" w:hAnsi="Arial" w:cs="Arial"/>
            </w:rPr>
          </w:rPrChange>
        </w:rPr>
        <w:pPrChange w:id="98" w:author="lampe" w:date="2010-01-26T11:36:00Z">
          <w:pPr>
            <w:numPr>
              <w:numId w:val="6"/>
            </w:numPr>
            <w:tabs>
              <w:tab w:val="num" w:pos="720"/>
            </w:tabs>
            <w:ind w:left="720" w:hanging="360"/>
          </w:pPr>
        </w:pPrChange>
      </w:pPr>
    </w:p>
    <w:p w:rsidR="00812253" w:rsidRDefault="00812253">
      <w:pPr>
        <w:ind w:left="720"/>
        <w:rPr>
          <w:ins w:id="99" w:author="grant" w:date="2010-01-22T16:58:00Z"/>
          <w:del w:id="100" w:author="lampe" w:date="2010-01-26T11:37:00Z"/>
          <w:rFonts w:ascii="Arial" w:hAnsi="Arial" w:cs="Arial"/>
        </w:rPr>
        <w:pPrChange w:id="101" w:author="grant" w:date="2010-01-22T16:58:00Z">
          <w:pPr>
            <w:numPr>
              <w:numId w:val="6"/>
            </w:numPr>
            <w:tabs>
              <w:tab w:val="num" w:pos="720"/>
            </w:tabs>
            <w:ind w:left="720" w:hanging="360"/>
          </w:pPr>
        </w:pPrChange>
      </w:pPr>
    </w:p>
    <w:p w:rsidR="00812253" w:rsidRDefault="00017379">
      <w:pPr>
        <w:ind w:left="360"/>
        <w:rPr>
          <w:ins w:id="102" w:author="grant" w:date="2010-01-22T16:58:00Z"/>
          <w:del w:id="103" w:author="lampe" w:date="2010-01-26T11:37:00Z"/>
          <w:rFonts w:ascii="Arial" w:hAnsi="Arial" w:cs="Arial"/>
          <w:b/>
          <w:color w:val="FF0000"/>
          <w:rPrChange w:id="104" w:author="grant" w:date="2010-01-26T10:31:00Z">
            <w:rPr>
              <w:ins w:id="105" w:author="grant" w:date="2010-01-22T16:58:00Z"/>
              <w:del w:id="106" w:author="lampe" w:date="2010-01-26T11:37:00Z"/>
              <w:rFonts w:ascii="Arial" w:hAnsi="Arial" w:cs="Arial"/>
            </w:rPr>
          </w:rPrChange>
        </w:rPr>
        <w:pPrChange w:id="107" w:author="grant" w:date="2010-01-22T16:58:00Z">
          <w:pPr>
            <w:numPr>
              <w:numId w:val="6"/>
            </w:numPr>
            <w:tabs>
              <w:tab w:val="num" w:pos="720"/>
            </w:tabs>
            <w:ind w:left="720" w:hanging="360"/>
          </w:pPr>
        </w:pPrChange>
      </w:pPr>
      <w:ins w:id="108" w:author="grant" w:date="2010-01-22T16:58:00Z">
        <w:del w:id="109" w:author="lampe" w:date="2010-01-26T11:37:00Z">
          <w:r w:rsidRPr="00017379">
            <w:rPr>
              <w:rFonts w:ascii="Arial" w:hAnsi="Arial" w:cs="Arial"/>
              <w:b/>
              <w:color w:val="FF0000"/>
              <w:rPrChange w:id="110" w:author="grant" w:date="2010-01-26T10:31:00Z">
                <w:rPr>
                  <w:rFonts w:ascii="Arial" w:hAnsi="Arial" w:cs="Arial"/>
                </w:rPr>
              </w:rPrChange>
            </w:rPr>
            <w:delText>New PBT’s purchased in Oct?</w:delText>
          </w:r>
        </w:del>
      </w:ins>
    </w:p>
    <w:p w:rsidR="00812253" w:rsidRDefault="00812253">
      <w:pPr>
        <w:ind w:left="360"/>
        <w:rPr>
          <w:ins w:id="111" w:author="grant" w:date="2010-01-22T16:58:00Z"/>
          <w:del w:id="112" w:author="lampe" w:date="2010-01-26T11:37:00Z"/>
          <w:rFonts w:ascii="Arial" w:hAnsi="Arial" w:cs="Arial"/>
          <w:b/>
          <w:color w:val="FF0000"/>
          <w:rPrChange w:id="113" w:author="grant" w:date="2010-01-26T10:31:00Z">
            <w:rPr>
              <w:ins w:id="114" w:author="grant" w:date="2010-01-22T16:58:00Z"/>
              <w:del w:id="115" w:author="lampe" w:date="2010-01-26T11:37:00Z"/>
              <w:rFonts w:ascii="Arial" w:hAnsi="Arial" w:cs="Arial"/>
            </w:rPr>
          </w:rPrChange>
        </w:rPr>
        <w:pPrChange w:id="116" w:author="grant" w:date="2010-01-22T16:58:00Z">
          <w:pPr>
            <w:numPr>
              <w:numId w:val="6"/>
            </w:numPr>
            <w:tabs>
              <w:tab w:val="num" w:pos="720"/>
            </w:tabs>
            <w:ind w:left="720" w:hanging="360"/>
          </w:pPr>
        </w:pPrChange>
      </w:pPr>
    </w:p>
    <w:p w:rsidR="00812253" w:rsidRDefault="00017379">
      <w:pPr>
        <w:ind w:left="360"/>
        <w:rPr>
          <w:del w:id="117" w:author="lampe" w:date="2010-01-26T11:37:00Z"/>
          <w:rFonts w:ascii="Arial" w:hAnsi="Arial" w:cs="Arial"/>
          <w:b/>
          <w:color w:val="FF0000"/>
          <w:rPrChange w:id="118" w:author="grant" w:date="2010-01-26T10:31:00Z">
            <w:rPr>
              <w:del w:id="119" w:author="lampe" w:date="2010-01-26T11:37:00Z"/>
              <w:rFonts w:ascii="Arial" w:hAnsi="Arial" w:cs="Arial"/>
              <w:b/>
            </w:rPr>
          </w:rPrChange>
        </w:rPr>
        <w:pPrChange w:id="120" w:author="grant" w:date="2010-01-22T16:58:00Z">
          <w:pPr>
            <w:numPr>
              <w:numId w:val="6"/>
            </w:numPr>
            <w:tabs>
              <w:tab w:val="num" w:pos="720"/>
            </w:tabs>
            <w:ind w:left="720" w:hanging="360"/>
          </w:pPr>
        </w:pPrChange>
      </w:pPr>
      <w:ins w:id="121" w:author="grant" w:date="2010-01-22T16:58:00Z">
        <w:del w:id="122" w:author="lampe" w:date="2010-01-26T11:36:00Z">
          <w:r w:rsidRPr="00017379">
            <w:rPr>
              <w:rFonts w:ascii="Arial" w:hAnsi="Arial" w:cs="Arial"/>
              <w:b/>
              <w:color w:val="FF0000"/>
              <w:rPrChange w:id="123" w:author="grant" w:date="2010-01-26T10:31:00Z">
                <w:rPr>
                  <w:rFonts w:ascii="Arial" w:hAnsi="Arial" w:cs="Arial"/>
                </w:rPr>
              </w:rPrChange>
            </w:rPr>
            <w:delText>New Coats Purchase</w:delText>
          </w:r>
        </w:del>
        <w:del w:id="124" w:author="lampe" w:date="2010-01-26T11:37:00Z">
          <w:r w:rsidRPr="00017379">
            <w:rPr>
              <w:rFonts w:ascii="Arial" w:hAnsi="Arial" w:cs="Arial"/>
              <w:b/>
              <w:color w:val="FF0000"/>
              <w:rPrChange w:id="125" w:author="grant" w:date="2010-01-26T10:31:00Z">
                <w:rPr>
                  <w:rFonts w:ascii="Arial" w:hAnsi="Arial" w:cs="Arial"/>
                </w:rPr>
              </w:rPrChange>
            </w:rPr>
            <w:delText>d 09?</w:delText>
          </w:r>
        </w:del>
      </w:ins>
    </w:p>
    <w:p w:rsidR="00812253" w:rsidRDefault="00812253">
      <w:pPr>
        <w:ind w:left="360"/>
        <w:rPr>
          <w:rFonts w:ascii="Arial" w:hAnsi="Arial" w:cs="Arial"/>
          <w:b/>
          <w:u w:val="single"/>
        </w:rPr>
        <w:pPrChange w:id="126" w:author="lampe" w:date="2010-01-26T11:37:00Z">
          <w:pPr/>
        </w:pPrChange>
      </w:pPr>
    </w:p>
    <w:p w:rsidR="00165831" w:rsidRPr="00891A7C" w:rsidRDefault="00CE11E8" w:rsidP="00165831">
      <w:pPr>
        <w:numPr>
          <w:ilvl w:val="0"/>
          <w:numId w:val="6"/>
        </w:numPr>
        <w:rPr>
          <w:rFonts w:ascii="Arial" w:hAnsi="Arial" w:cs="Arial"/>
        </w:rPr>
      </w:pPr>
      <w:r>
        <w:rPr>
          <w:rFonts w:ascii="Arial" w:hAnsi="Arial" w:cs="Arial"/>
        </w:rPr>
        <w:t xml:space="preserve">ISP’s bullet proof vests are approaching their </w:t>
      </w:r>
      <w:del w:id="127" w:author="lampe" w:date="2010-02-16T15:26:00Z">
        <w:r w:rsidDel="00505910">
          <w:rPr>
            <w:rFonts w:ascii="Arial" w:hAnsi="Arial" w:cs="Arial"/>
          </w:rPr>
          <w:delText>end</w:delText>
        </w:r>
      </w:del>
      <w:ins w:id="128" w:author="lampe" w:date="2010-02-16T15:26:00Z">
        <w:r w:rsidR="00505910">
          <w:rPr>
            <w:rFonts w:ascii="Arial" w:hAnsi="Arial" w:cs="Arial"/>
          </w:rPr>
          <w:t>5 years</w:t>
        </w:r>
      </w:ins>
      <w:r>
        <w:rPr>
          <w:rFonts w:ascii="Arial" w:hAnsi="Arial" w:cs="Arial"/>
        </w:rPr>
        <w:t xml:space="preserve"> of life.  Research has begun in an attempt to identify new vests. The following vests are being tested by Troopers Griggs and Stine.   </w:t>
      </w:r>
      <w:r>
        <w:rPr>
          <w:rFonts w:ascii="Arial" w:hAnsi="Arial" w:cs="Arial"/>
          <w:bCs/>
        </w:rPr>
        <w:t xml:space="preserve">1) PPI; 2) ABA XT2-2; 3) ABA FZ11.0; 4) Extreme </w:t>
      </w:r>
      <w:proofErr w:type="spellStart"/>
      <w:r>
        <w:rPr>
          <w:rFonts w:ascii="Arial" w:hAnsi="Arial" w:cs="Arial"/>
          <w:bCs/>
        </w:rPr>
        <w:t>Safariland</w:t>
      </w:r>
      <w:proofErr w:type="spellEnd"/>
      <w:r>
        <w:rPr>
          <w:rFonts w:ascii="Arial" w:hAnsi="Arial" w:cs="Arial"/>
          <w:bCs/>
        </w:rPr>
        <w:t xml:space="preserve">; 5) First Choice MFF310NF; 6) US Armor; 7. </w:t>
      </w:r>
      <w:proofErr w:type="spellStart"/>
      <w:r>
        <w:rPr>
          <w:rFonts w:ascii="Arial" w:hAnsi="Arial" w:cs="Arial"/>
          <w:bCs/>
        </w:rPr>
        <w:t>Paraclete</w:t>
      </w:r>
      <w:proofErr w:type="spellEnd"/>
      <w:r>
        <w:rPr>
          <w:rFonts w:ascii="Arial" w:hAnsi="Arial" w:cs="Arial"/>
          <w:bCs/>
        </w:rPr>
        <w:t xml:space="preserve"> </w:t>
      </w:r>
      <w:del w:id="129" w:author="lampe" w:date="2010-02-19T09:15:00Z">
        <w:r w:rsidDel="007D7170">
          <w:rPr>
            <w:rFonts w:ascii="Arial" w:hAnsi="Arial" w:cs="Arial"/>
            <w:bCs/>
          </w:rPr>
          <w:delText xml:space="preserve">vest </w:delText>
        </w:r>
        <w:r w:rsidDel="007D7170">
          <w:rPr>
            <w:rFonts w:ascii="Arial" w:hAnsi="Arial" w:cs="Arial"/>
            <w:color w:val="0000FF"/>
          </w:rPr>
          <w:delText>.</w:delText>
        </w:r>
      </w:del>
      <w:ins w:id="130" w:author="lampe" w:date="2010-02-19T09:15:00Z">
        <w:r w:rsidR="007D7170">
          <w:rPr>
            <w:rFonts w:ascii="Arial" w:hAnsi="Arial" w:cs="Arial"/>
            <w:bCs/>
          </w:rPr>
          <w:t>vest.</w:t>
        </w:r>
      </w:ins>
      <w:r>
        <w:rPr>
          <w:rFonts w:ascii="Arial" w:hAnsi="Arial" w:cs="Arial"/>
          <w:color w:val="0000FF"/>
        </w:rPr>
        <w:t xml:space="preserve">  </w:t>
      </w:r>
    </w:p>
    <w:p w:rsidR="00165831" w:rsidRPr="00891A7C" w:rsidRDefault="00165831" w:rsidP="00165831">
      <w:pPr>
        <w:ind w:left="360"/>
        <w:rPr>
          <w:rFonts w:ascii="Arial" w:hAnsi="Arial" w:cs="Arial"/>
          <w:b/>
        </w:rPr>
      </w:pPr>
    </w:p>
    <w:p w:rsidR="00165831" w:rsidRPr="00891A7C" w:rsidRDefault="00CE11E8" w:rsidP="00165831">
      <w:pPr>
        <w:numPr>
          <w:ilvl w:val="0"/>
          <w:numId w:val="6"/>
        </w:numPr>
        <w:rPr>
          <w:rFonts w:ascii="Arial" w:hAnsi="Arial" w:cs="Arial"/>
        </w:rPr>
      </w:pPr>
      <w:r>
        <w:rPr>
          <w:rFonts w:ascii="Arial" w:hAnsi="Arial" w:cs="Arial"/>
        </w:rPr>
        <w:t xml:space="preserve">Radars- Thanks to federal funding through a GTSB grant and asset forfeiture funds to supplement those grant funds, </w:t>
      </w:r>
      <w:smartTag w:uri="urn:schemas-microsoft-com:office:smarttags" w:element="stockticker">
        <w:r>
          <w:rPr>
            <w:rFonts w:ascii="Arial" w:hAnsi="Arial" w:cs="Arial"/>
          </w:rPr>
          <w:t>ISP</w:t>
        </w:r>
      </w:smartTag>
      <w:r>
        <w:rPr>
          <w:rFonts w:ascii="Arial" w:hAnsi="Arial" w:cs="Arial"/>
        </w:rPr>
        <w:t xml:space="preserve"> was able to order 38 radars in 2008. These units enabled us to equip all of our lieutenants with units comparable to the troopers and afforded us the opportunity to have spare units in each district.</w:t>
      </w:r>
    </w:p>
    <w:p w:rsidR="00DC5C27" w:rsidRPr="00891A7C" w:rsidRDefault="00DC5C27" w:rsidP="00DC5C27">
      <w:pPr>
        <w:ind w:left="360"/>
        <w:rPr>
          <w:rFonts w:ascii="Arial" w:hAnsi="Arial" w:cs="Arial"/>
        </w:rPr>
      </w:pPr>
    </w:p>
    <w:p w:rsidR="00DC5C27" w:rsidRPr="00891A7C" w:rsidRDefault="00017379" w:rsidP="00DC5C27">
      <w:pPr>
        <w:numPr>
          <w:ilvl w:val="0"/>
          <w:numId w:val="6"/>
        </w:numPr>
        <w:rPr>
          <w:rFonts w:ascii="Arial" w:hAnsi="Arial" w:cs="Arial"/>
          <w:b/>
          <w:u w:val="single"/>
        </w:rPr>
      </w:pPr>
      <w:r w:rsidRPr="00017379">
        <w:rPr>
          <w:rFonts w:ascii="Arial" w:hAnsi="Arial" w:cs="Arial"/>
          <w:rPrChange w:id="131" w:author="lampe" w:date="2010-01-26T14:58:00Z">
            <w:rPr>
              <w:rFonts w:ascii="Arial" w:hAnsi="Arial" w:cs="Arial"/>
              <w:u w:val="single"/>
            </w:rPr>
          </w:rPrChange>
        </w:rPr>
        <w:t>Rifles-</w:t>
      </w:r>
      <w:r w:rsidRPr="00017379">
        <w:rPr>
          <w:rFonts w:ascii="Arial" w:hAnsi="Arial" w:cs="Arial"/>
          <w:b/>
          <w:rPrChange w:id="132" w:author="lampe" w:date="2010-01-26T14:58:00Z">
            <w:rPr>
              <w:rFonts w:ascii="Arial" w:hAnsi="Arial" w:cs="Arial"/>
              <w:b/>
              <w:u w:val="single"/>
            </w:rPr>
          </w:rPrChange>
        </w:rPr>
        <w:t xml:space="preserve"> </w:t>
      </w:r>
      <w:r w:rsidR="00CE11E8">
        <w:rPr>
          <w:rFonts w:ascii="Arial" w:hAnsi="Arial" w:cs="Arial"/>
          <w:bCs/>
        </w:rPr>
        <w:t xml:space="preserve">Currently </w:t>
      </w:r>
      <w:del w:id="133" w:author="lampe" w:date="2010-01-19T09:56:00Z">
        <w:r w:rsidR="00CE11E8">
          <w:rPr>
            <w:rFonts w:ascii="Arial" w:hAnsi="Arial" w:cs="Arial"/>
            <w:bCs/>
          </w:rPr>
          <w:delText xml:space="preserve">151 </w:delText>
        </w:r>
      </w:del>
      <w:ins w:id="134" w:author="lampe" w:date="2010-01-19T09:56:00Z">
        <w:r w:rsidR="00CE11E8">
          <w:rPr>
            <w:rFonts w:ascii="Arial" w:hAnsi="Arial" w:cs="Arial"/>
            <w:bCs/>
          </w:rPr>
          <w:t xml:space="preserve">217 </w:t>
        </w:r>
      </w:ins>
      <w:r w:rsidR="00CE11E8">
        <w:rPr>
          <w:rFonts w:ascii="Arial" w:hAnsi="Arial" w:cs="Arial"/>
          <w:bCs/>
        </w:rPr>
        <w:t>rifles have been issued to troopers in the field. Training was completed and cleaning kits issued out to all.</w:t>
      </w:r>
      <w:ins w:id="135" w:author="lampe" w:date="2010-02-16T15:27:00Z">
        <w:r w:rsidR="00505910">
          <w:rPr>
            <w:rFonts w:ascii="Arial" w:hAnsi="Arial" w:cs="Arial"/>
            <w:bCs/>
          </w:rPr>
          <w:t xml:space="preserve"> The </w:t>
        </w:r>
      </w:ins>
      <w:ins w:id="136" w:author="lampe" w:date="2010-02-16T15:34:00Z">
        <w:r w:rsidR="00505910">
          <w:rPr>
            <w:rFonts w:ascii="Arial" w:hAnsi="Arial" w:cs="Arial"/>
            <w:bCs/>
          </w:rPr>
          <w:t>remainders of the rifles were</w:t>
        </w:r>
      </w:ins>
      <w:ins w:id="137" w:author="lampe" w:date="2010-02-16T15:27:00Z">
        <w:r w:rsidR="00505910">
          <w:rPr>
            <w:rFonts w:ascii="Arial" w:hAnsi="Arial" w:cs="Arial"/>
            <w:bCs/>
          </w:rPr>
          <w:t xml:space="preserve"> purchased to provide to each uniformed member once training is completed. </w:t>
        </w:r>
      </w:ins>
    </w:p>
    <w:p w:rsidR="00FA5A7D" w:rsidRPr="00891A7C" w:rsidRDefault="00FA5A7D" w:rsidP="00B032EB">
      <w:pPr>
        <w:ind w:left="360"/>
        <w:rPr>
          <w:rFonts w:ascii="Arial" w:hAnsi="Arial" w:cs="Arial"/>
        </w:rPr>
      </w:pPr>
    </w:p>
    <w:p w:rsidR="00FA5A7D" w:rsidRPr="00891A7C" w:rsidRDefault="00CE11E8" w:rsidP="00CC6F5F">
      <w:pPr>
        <w:numPr>
          <w:ilvl w:val="0"/>
          <w:numId w:val="1"/>
        </w:numPr>
        <w:rPr>
          <w:rFonts w:ascii="Arial" w:hAnsi="Arial" w:cs="Arial"/>
        </w:rPr>
      </w:pPr>
      <w:r>
        <w:rPr>
          <w:rFonts w:ascii="Arial" w:hAnsi="Arial" w:cs="Arial"/>
        </w:rPr>
        <w:t xml:space="preserve">Vehicles are ordered annually to replace approximately 1/3 of the enforcement fleet.  We are planning </w:t>
      </w:r>
      <w:ins w:id="138" w:author="lampe" w:date="2010-01-13T10:14:00Z">
        <w:r>
          <w:rPr>
            <w:rFonts w:ascii="Arial" w:hAnsi="Arial" w:cs="Arial"/>
          </w:rPr>
          <w:t>on ordering</w:t>
        </w:r>
      </w:ins>
      <w:ins w:id="139" w:author="lampe" w:date="2010-01-13T10:15:00Z">
        <w:r>
          <w:rPr>
            <w:rFonts w:ascii="Arial" w:hAnsi="Arial" w:cs="Arial"/>
          </w:rPr>
          <w:t xml:space="preserve"> </w:t>
        </w:r>
      </w:ins>
      <w:del w:id="140" w:author="lampe" w:date="2010-02-16T15:34:00Z">
        <w:r w:rsidDel="00505910">
          <w:rPr>
            <w:rFonts w:ascii="Arial" w:hAnsi="Arial" w:cs="Arial"/>
          </w:rPr>
          <w:delText xml:space="preserve"> vehicles</w:delText>
        </w:r>
      </w:del>
      <w:ins w:id="141" w:author="lampe" w:date="2010-02-16T15:34:00Z">
        <w:r w:rsidR="00505910">
          <w:rPr>
            <w:rFonts w:ascii="Arial" w:hAnsi="Arial" w:cs="Arial"/>
          </w:rPr>
          <w:t>100 vehicles</w:t>
        </w:r>
      </w:ins>
      <w:r>
        <w:rPr>
          <w:rFonts w:ascii="Arial" w:hAnsi="Arial" w:cs="Arial"/>
        </w:rPr>
        <w:t xml:space="preserve"> this </w:t>
      </w:r>
      <w:r>
        <w:rPr>
          <w:rFonts w:ascii="Arial" w:hAnsi="Arial" w:cs="Arial"/>
        </w:rPr>
        <w:lastRenderedPageBreak/>
        <w:t xml:space="preserve">year to address our fleet replacement needs.  We have worked diligently to reduce our fleet mileage to 90,000 miles.  </w:t>
      </w:r>
      <w:ins w:id="142" w:author="lampe" w:date="2010-01-13T10:15:00Z">
        <w:r>
          <w:rPr>
            <w:rFonts w:ascii="Arial" w:hAnsi="Arial" w:cs="Arial"/>
          </w:rPr>
          <w:t xml:space="preserve">However a recent DAS directive will now require our vehicle mileage turn-in </w:t>
        </w:r>
        <w:proofErr w:type="gramStart"/>
        <w:r>
          <w:rPr>
            <w:rFonts w:ascii="Arial" w:hAnsi="Arial" w:cs="Arial"/>
          </w:rPr>
          <w:t>be</w:t>
        </w:r>
        <w:proofErr w:type="gramEnd"/>
        <w:r>
          <w:rPr>
            <w:rFonts w:ascii="Arial" w:hAnsi="Arial" w:cs="Arial"/>
          </w:rPr>
          <w:t xml:space="preserve"> changed to 108,000 miles effective immediately. </w:t>
        </w:r>
      </w:ins>
      <w:del w:id="143" w:author="lampe" w:date="2010-01-13T10:15:00Z">
        <w:r>
          <w:rPr>
            <w:rFonts w:ascii="Arial" w:hAnsi="Arial" w:cs="Arial"/>
          </w:rPr>
          <w:delText xml:space="preserve">This has provided a better return on the sale of the vehicles at auction and lowered maintenance costs associated with higher mileage vehicles.  </w:delText>
        </w:r>
      </w:del>
      <w:del w:id="144" w:author="lampe" w:date="2010-01-13T10:16:00Z">
        <w:r>
          <w:rPr>
            <w:rFonts w:ascii="Arial" w:hAnsi="Arial" w:cs="Arial"/>
          </w:rPr>
          <w:delText xml:space="preserve">The 3 to 3 ½-year lifecycle coincides with the lifecycle of the in-car computer system.  </w:delText>
        </w:r>
      </w:del>
      <w:r>
        <w:rPr>
          <w:rFonts w:ascii="Arial" w:hAnsi="Arial" w:cs="Arial"/>
        </w:rPr>
        <w:t xml:space="preserve">Other equipment used to outfit our patrol vehicles are purchased through varying lifecycles as well, so the equipment purchases are staggered as well to meet the needs of the fleet. </w:t>
      </w:r>
    </w:p>
    <w:p w:rsidR="00CC6F5F" w:rsidRPr="00891A7C" w:rsidRDefault="00CC6F5F" w:rsidP="00CC6F5F">
      <w:pPr>
        <w:rPr>
          <w:ins w:id="145" w:author="grant" w:date="2010-01-22T17:02:00Z"/>
          <w:rFonts w:ascii="Arial" w:hAnsi="Arial" w:cs="Arial"/>
        </w:rPr>
      </w:pPr>
    </w:p>
    <w:p w:rsidR="009A45DC" w:rsidRPr="00891A7C" w:rsidRDefault="00CE11E8" w:rsidP="00CC6F5F">
      <w:pPr>
        <w:rPr>
          <w:ins w:id="146" w:author="grant" w:date="2010-01-22T17:03:00Z"/>
          <w:rFonts w:ascii="Arial" w:hAnsi="Arial" w:cs="Arial"/>
          <w:b/>
          <w:rPrChange w:id="147" w:author="grant" w:date="2010-01-26T10:16:00Z">
            <w:rPr>
              <w:ins w:id="148" w:author="grant" w:date="2010-01-22T17:03:00Z"/>
              <w:rFonts w:ascii="Arial" w:hAnsi="Arial" w:cs="Arial"/>
            </w:rPr>
          </w:rPrChange>
        </w:rPr>
      </w:pPr>
      <w:ins w:id="149" w:author="grant" w:date="2010-01-22T17:03:00Z">
        <w:r>
          <w:rPr>
            <w:rFonts w:ascii="Arial" w:hAnsi="Arial" w:cs="Arial"/>
            <w:b/>
          </w:rPr>
          <w:t>Planning &amp; Technology</w:t>
        </w:r>
      </w:ins>
    </w:p>
    <w:p w:rsidR="009A45DC" w:rsidRPr="00891A7C" w:rsidRDefault="009A45DC" w:rsidP="00CC6F5F">
      <w:pPr>
        <w:rPr>
          <w:rFonts w:ascii="Arial" w:hAnsi="Arial" w:cs="Arial"/>
        </w:rPr>
      </w:pPr>
    </w:p>
    <w:p w:rsidR="00FA5A7D" w:rsidRPr="00891A7C" w:rsidRDefault="005352B1" w:rsidP="003655C0">
      <w:pPr>
        <w:numPr>
          <w:ilvl w:val="0"/>
          <w:numId w:val="1"/>
        </w:numPr>
        <w:rPr>
          <w:rFonts w:ascii="Arial" w:hAnsi="Arial" w:cs="Arial"/>
        </w:rPr>
      </w:pPr>
      <w:r w:rsidRPr="00891A7C">
        <w:rPr>
          <w:rFonts w:ascii="Arial" w:hAnsi="Arial" w:cs="Arial"/>
        </w:rPr>
        <w:t>Technology</w:t>
      </w:r>
      <w:r w:rsidR="008F5A8F" w:rsidRPr="00891A7C">
        <w:rPr>
          <w:rFonts w:ascii="Arial" w:hAnsi="Arial" w:cs="Arial"/>
        </w:rPr>
        <w:t xml:space="preserve"> has become</w:t>
      </w:r>
      <w:r w:rsidR="003655C0" w:rsidRPr="00891A7C">
        <w:rPr>
          <w:rFonts w:ascii="Arial" w:hAnsi="Arial" w:cs="Arial"/>
        </w:rPr>
        <w:t xml:space="preserve"> </w:t>
      </w:r>
      <w:r w:rsidR="008F5A8F" w:rsidRPr="00891A7C">
        <w:rPr>
          <w:rFonts w:ascii="Arial" w:hAnsi="Arial" w:cs="Arial"/>
        </w:rPr>
        <w:t xml:space="preserve">and will likely remain </w:t>
      </w:r>
      <w:r w:rsidR="003655C0" w:rsidRPr="00891A7C">
        <w:rPr>
          <w:rFonts w:ascii="Arial" w:hAnsi="Arial" w:cs="Arial"/>
        </w:rPr>
        <w:t xml:space="preserve">one of our larger fiscal demands.  The efficiency gained by the use of technologies has enhanced our performance in many areas.  The </w:t>
      </w:r>
      <w:r w:rsidR="00CE11E8">
        <w:rPr>
          <w:rFonts w:ascii="Arial" w:hAnsi="Arial" w:cs="Arial"/>
        </w:rPr>
        <w:t>opportunities to gather and retrieve data have greatly improved.  The increased amount of data accessible and the efficiency in which it may be retrieved has saved many hours compared to the manual retrieval procedure previously used. These are the highlights of the projects and issues currently on-going in the area of technology.</w:t>
      </w:r>
    </w:p>
    <w:p w:rsidR="0046770B" w:rsidRPr="00891A7C" w:rsidRDefault="0046770B" w:rsidP="001639B2">
      <w:pPr>
        <w:ind w:left="360"/>
        <w:rPr>
          <w:rFonts w:ascii="Arial" w:hAnsi="Arial" w:cs="Arial"/>
        </w:rPr>
      </w:pPr>
    </w:p>
    <w:p w:rsidR="00505910" w:rsidRDefault="00CE11E8" w:rsidP="0046770B">
      <w:pPr>
        <w:rPr>
          <w:ins w:id="150" w:author="lampe" w:date="2010-02-16T15:33:00Z"/>
          <w:rFonts w:ascii="Arial" w:hAnsi="Arial" w:cs="Arial"/>
        </w:rPr>
      </w:pPr>
      <w:r>
        <w:rPr>
          <w:rFonts w:ascii="Arial" w:hAnsi="Arial" w:cs="Arial"/>
        </w:rPr>
        <w:tab/>
      </w:r>
      <w:r>
        <w:rPr>
          <w:rFonts w:ascii="Arial" w:hAnsi="Arial" w:cs="Arial"/>
        </w:rPr>
        <w:tab/>
      </w:r>
    </w:p>
    <w:p w:rsidR="00505910" w:rsidRDefault="00505910" w:rsidP="0046770B">
      <w:pPr>
        <w:rPr>
          <w:ins w:id="151" w:author="lampe" w:date="2010-02-16T15:34:00Z"/>
          <w:rFonts w:ascii="Arial" w:hAnsi="Arial" w:cs="Arial"/>
        </w:rPr>
      </w:pPr>
    </w:p>
    <w:p w:rsidR="00505910" w:rsidRDefault="00505910" w:rsidP="0046770B">
      <w:pPr>
        <w:rPr>
          <w:ins w:id="152" w:author="lampe" w:date="2010-02-16T15:34:00Z"/>
          <w:rFonts w:ascii="Arial" w:hAnsi="Arial" w:cs="Arial"/>
        </w:rPr>
      </w:pPr>
    </w:p>
    <w:p w:rsidR="00505910" w:rsidRDefault="00505910" w:rsidP="0046770B">
      <w:pPr>
        <w:rPr>
          <w:ins w:id="153" w:author="lampe" w:date="2010-02-16T15:34:00Z"/>
          <w:rFonts w:ascii="Arial" w:hAnsi="Arial" w:cs="Arial"/>
        </w:rPr>
      </w:pPr>
    </w:p>
    <w:p w:rsidR="0046770B" w:rsidRPr="00891A7C" w:rsidRDefault="00017379" w:rsidP="0046770B">
      <w:pPr>
        <w:rPr>
          <w:rFonts w:ascii="Arial" w:hAnsi="Arial" w:cs="Arial"/>
          <w:u w:val="single"/>
        </w:rPr>
      </w:pPr>
      <w:del w:id="154" w:author="grant" w:date="2010-01-26T10:14:00Z">
        <w:r w:rsidRPr="00017379">
          <w:rPr>
            <w:rFonts w:ascii="Arial" w:hAnsi="Arial" w:cs="Arial"/>
            <w:strike/>
            <w:u w:val="single"/>
            <w:rPrChange w:id="155" w:author="grant" w:date="2010-01-26T10:16:00Z">
              <w:rPr>
                <w:rFonts w:ascii="Arial" w:hAnsi="Arial" w:cs="Arial"/>
                <w:u w:val="single"/>
              </w:rPr>
            </w:rPrChange>
          </w:rPr>
          <w:delText>Computer Aided Dispatch / Mobile Data Client</w:delText>
        </w:r>
        <w:r w:rsidR="006122CD" w:rsidRPr="00891A7C" w:rsidDel="00891A7C">
          <w:rPr>
            <w:rFonts w:ascii="Arial" w:hAnsi="Arial" w:cs="Arial"/>
            <w:u w:val="single"/>
          </w:rPr>
          <w:delText xml:space="preserve"> </w:delText>
        </w:r>
      </w:del>
      <w:ins w:id="156" w:author="grant" w:date="2010-01-22T17:05:00Z">
        <w:r w:rsidR="009A45DC" w:rsidRPr="00891A7C">
          <w:rPr>
            <w:rFonts w:ascii="Arial" w:hAnsi="Arial" w:cs="Arial"/>
            <w:u w:val="single"/>
          </w:rPr>
          <w:t xml:space="preserve">Mobile </w:t>
        </w:r>
      </w:ins>
      <w:ins w:id="157" w:author="grant" w:date="2010-01-26T10:25:00Z">
        <w:r w:rsidR="00CD6B5F" w:rsidRPr="00891A7C">
          <w:rPr>
            <w:rFonts w:ascii="Arial" w:hAnsi="Arial" w:cs="Arial"/>
            <w:u w:val="single"/>
          </w:rPr>
          <w:t>Architecture</w:t>
        </w:r>
      </w:ins>
      <w:ins w:id="158" w:author="grant" w:date="2010-01-22T17:05:00Z">
        <w:r w:rsidR="009A45DC" w:rsidRPr="00891A7C">
          <w:rPr>
            <w:rFonts w:ascii="Arial" w:hAnsi="Arial" w:cs="Arial"/>
            <w:u w:val="single"/>
          </w:rPr>
          <w:t xml:space="preserve"> for Communications Handling </w:t>
        </w:r>
      </w:ins>
      <w:r w:rsidR="00CE11E8">
        <w:rPr>
          <w:rFonts w:ascii="Arial" w:hAnsi="Arial" w:cs="Arial"/>
          <w:u w:val="single"/>
        </w:rPr>
        <w:t>(MACH)</w:t>
      </w:r>
      <w:r w:rsidR="00CE11E8">
        <w:rPr>
          <w:rFonts w:ascii="Arial" w:hAnsi="Arial" w:cs="Arial"/>
          <w:u w:val="single"/>
        </w:rPr>
        <w:tab/>
      </w:r>
    </w:p>
    <w:p w:rsidR="0046770B" w:rsidRPr="00891A7C" w:rsidDel="00891A7C" w:rsidRDefault="0046770B" w:rsidP="0046770B">
      <w:pPr>
        <w:rPr>
          <w:del w:id="159" w:author="grant" w:date="2010-01-26T10:17:00Z"/>
          <w:rFonts w:ascii="Arial" w:hAnsi="Arial" w:cs="Arial"/>
          <w:u w:val="single"/>
        </w:rPr>
      </w:pPr>
    </w:p>
    <w:p w:rsidR="007A3025" w:rsidRPr="00891A7C" w:rsidRDefault="00CE11E8" w:rsidP="007A3025">
      <w:pPr>
        <w:rPr>
          <w:ins w:id="160" w:author="grant" w:date="2010-01-25T13:10:00Z"/>
          <w:rFonts w:ascii="Arial" w:hAnsi="Arial" w:cs="Arial"/>
          <w:rPrChange w:id="161" w:author="grant" w:date="2010-01-26T10:16:00Z">
            <w:rPr>
              <w:ins w:id="162" w:author="grant" w:date="2010-01-25T13:10:00Z"/>
            </w:rPr>
          </w:rPrChange>
        </w:rPr>
      </w:pPr>
      <w:r>
        <w:rPr>
          <w:rFonts w:ascii="Arial" w:hAnsi="Arial" w:cs="Arial"/>
        </w:rPr>
        <w:tab/>
      </w:r>
      <w:r>
        <w:rPr>
          <w:rFonts w:ascii="Arial" w:hAnsi="Arial" w:cs="Arial"/>
        </w:rPr>
        <w:tab/>
      </w:r>
    </w:p>
    <w:p w:rsidR="00812253" w:rsidRDefault="00017379">
      <w:pPr>
        <w:ind w:left="450"/>
        <w:rPr>
          <w:ins w:id="163" w:author="grant" w:date="2010-01-25T13:10:00Z"/>
          <w:rFonts w:ascii="Arial" w:hAnsi="Arial" w:cs="Arial"/>
          <w:rPrChange w:id="164" w:author="grant" w:date="2010-01-26T10:16:00Z">
            <w:rPr>
              <w:ins w:id="165" w:author="grant" w:date="2010-01-25T13:10:00Z"/>
            </w:rPr>
          </w:rPrChange>
        </w:rPr>
        <w:pPrChange w:id="166" w:author="lampe" w:date="2010-02-16T15:34:00Z">
          <w:pPr/>
        </w:pPrChange>
      </w:pPr>
      <w:ins w:id="167" w:author="grant" w:date="2010-01-25T13:10:00Z">
        <w:r w:rsidRPr="00017379">
          <w:rPr>
            <w:rFonts w:ascii="Arial" w:hAnsi="Arial" w:cs="Arial"/>
            <w:rPrChange w:id="168" w:author="grant" w:date="2010-01-26T10:16:00Z">
              <w:rPr/>
            </w:rPrChange>
          </w:rPr>
          <w:t>The ISP began a pilot project in Districts 1, 2, and Des Moines State Radio on October 28, 2008.  This project involves software known as Mobile Architecture for Communications Handling (MACH).  MACH has been developed by the same company that developed the Traffic and Criminal Software (TraCS).  MACH offers automatic vehicle locating, instant messaging, chat messaging, and alert messaging.  Access to computerized IOWA/NCIC/NLETS queries will be included in the near future.  Throughout the year 2009, access to the MACH pilot project was expanded to all six communication</w:t>
        </w:r>
        <w:del w:id="169" w:author="lampe" w:date="2010-01-26T14:58:00Z">
          <w:r w:rsidRPr="00017379">
            <w:rPr>
              <w:rFonts w:ascii="Arial" w:hAnsi="Arial" w:cs="Arial"/>
              <w:rPrChange w:id="170" w:author="grant" w:date="2010-01-26T10:16:00Z">
                <w:rPr/>
              </w:rPrChange>
            </w:rPr>
            <w:delText>s</w:delText>
          </w:r>
        </w:del>
        <w:r w:rsidRPr="00017379">
          <w:rPr>
            <w:rFonts w:ascii="Arial" w:hAnsi="Arial" w:cs="Arial"/>
            <w:rPrChange w:id="171" w:author="grant" w:date="2010-01-26T10:16:00Z">
              <w:rPr/>
            </w:rPrChange>
          </w:rPr>
          <w:t xml:space="preserve"> center</w:t>
        </w:r>
      </w:ins>
      <w:ins w:id="172" w:author="lampe" w:date="2010-01-26T14:59:00Z">
        <w:r w:rsidR="00B11F19">
          <w:rPr>
            <w:rFonts w:ascii="Arial" w:hAnsi="Arial" w:cs="Arial"/>
          </w:rPr>
          <w:t>s</w:t>
        </w:r>
      </w:ins>
      <w:ins w:id="173" w:author="grant" w:date="2010-01-25T13:10:00Z">
        <w:r w:rsidRPr="00017379">
          <w:rPr>
            <w:rFonts w:ascii="Arial" w:hAnsi="Arial" w:cs="Arial"/>
            <w:rPrChange w:id="174" w:author="grant" w:date="2010-01-26T10:16:00Z">
              <w:rPr/>
            </w:rPrChange>
          </w:rPr>
          <w:t xml:space="preserve"> and approximately thirty additional troopers throughout the state.  Expanding the pilot project was intended to prove MACH’s viability in all geographic regions of the state.</w:t>
        </w:r>
      </w:ins>
    </w:p>
    <w:p w:rsidR="0046770B" w:rsidRPr="00891A7C" w:rsidDel="007A3025" w:rsidRDefault="0046770B" w:rsidP="0046770B">
      <w:pPr>
        <w:rPr>
          <w:del w:id="175" w:author="grant" w:date="2010-01-25T13:10:00Z"/>
          <w:rFonts w:ascii="Arial" w:hAnsi="Arial" w:cs="Arial"/>
        </w:rPr>
      </w:pPr>
      <w:del w:id="176" w:author="grant" w:date="2010-01-25T13:10:00Z">
        <w:r w:rsidRPr="00891A7C" w:rsidDel="007A3025">
          <w:rPr>
            <w:rFonts w:ascii="Arial" w:hAnsi="Arial" w:cs="Arial"/>
          </w:rPr>
          <w:delText xml:space="preserve">The ISP began a pilot project in Districts 1, 2, and Des Moines </w:delText>
        </w:r>
        <w:r w:rsidR="006122CD" w:rsidRPr="00891A7C" w:rsidDel="007A3025">
          <w:rPr>
            <w:rFonts w:ascii="Arial" w:hAnsi="Arial" w:cs="Arial"/>
          </w:rPr>
          <w:tab/>
        </w:r>
        <w:r w:rsidR="006122CD" w:rsidRPr="00891A7C" w:rsidDel="007A3025">
          <w:rPr>
            <w:rFonts w:ascii="Arial" w:hAnsi="Arial" w:cs="Arial"/>
          </w:rPr>
          <w:tab/>
        </w:r>
        <w:r w:rsidR="006122CD" w:rsidRPr="00891A7C" w:rsidDel="007A3025">
          <w:rPr>
            <w:rFonts w:ascii="Arial" w:hAnsi="Arial" w:cs="Arial"/>
          </w:rPr>
          <w:tab/>
        </w:r>
        <w:r w:rsidRPr="00891A7C" w:rsidDel="007A3025">
          <w:rPr>
            <w:rFonts w:ascii="Arial" w:hAnsi="Arial" w:cs="Arial"/>
          </w:rPr>
          <w:delText xml:space="preserve">State Radio on October 28, 2008.  This project involves software </w:delText>
        </w:r>
        <w:r w:rsidR="00CE11E8">
          <w:rPr>
            <w:rFonts w:ascii="Arial" w:hAnsi="Arial" w:cs="Arial"/>
          </w:rPr>
          <w:tab/>
        </w:r>
        <w:r w:rsidR="00CE11E8">
          <w:rPr>
            <w:rFonts w:ascii="Arial" w:hAnsi="Arial" w:cs="Arial"/>
          </w:rPr>
          <w:tab/>
        </w:r>
        <w:r w:rsidR="00CE11E8">
          <w:rPr>
            <w:rFonts w:ascii="Arial" w:hAnsi="Arial" w:cs="Arial"/>
          </w:rPr>
          <w:tab/>
          <w:delText xml:space="preserve">known as Mobile Architecture for Communications Handling </w:delText>
        </w:r>
        <w:r w:rsidR="00CE11E8">
          <w:rPr>
            <w:rFonts w:ascii="Arial" w:hAnsi="Arial" w:cs="Arial"/>
          </w:rPr>
          <w:tab/>
        </w:r>
        <w:r w:rsidR="00CE11E8">
          <w:rPr>
            <w:rFonts w:ascii="Arial" w:hAnsi="Arial" w:cs="Arial"/>
          </w:rPr>
          <w:tab/>
        </w:r>
        <w:r w:rsidR="00CE11E8">
          <w:rPr>
            <w:rFonts w:ascii="Arial" w:hAnsi="Arial" w:cs="Arial"/>
          </w:rPr>
          <w:tab/>
        </w:r>
        <w:r w:rsidR="00CE11E8">
          <w:rPr>
            <w:rFonts w:ascii="Arial" w:hAnsi="Arial" w:cs="Arial"/>
          </w:rPr>
          <w:tab/>
          <w:delText xml:space="preserve">(MACH).  MACH has been developed by the same company that </w:delText>
        </w:r>
        <w:r w:rsidR="00CE11E8">
          <w:rPr>
            <w:rFonts w:ascii="Arial" w:hAnsi="Arial" w:cs="Arial"/>
          </w:rPr>
          <w:tab/>
        </w:r>
        <w:r w:rsidR="00CE11E8">
          <w:rPr>
            <w:rFonts w:ascii="Arial" w:hAnsi="Arial" w:cs="Arial"/>
          </w:rPr>
          <w:tab/>
        </w:r>
        <w:r w:rsidR="00CE11E8">
          <w:rPr>
            <w:rFonts w:ascii="Arial" w:hAnsi="Arial" w:cs="Arial"/>
          </w:rPr>
          <w:tab/>
          <w:delText xml:space="preserve">developed TraCS.  MACH offers automatic vehicle locating, instant </w:delText>
        </w:r>
        <w:r w:rsidR="00CE11E8">
          <w:rPr>
            <w:rFonts w:ascii="Arial" w:hAnsi="Arial" w:cs="Arial"/>
          </w:rPr>
          <w:tab/>
        </w:r>
        <w:r w:rsidR="00CE11E8">
          <w:rPr>
            <w:rFonts w:ascii="Arial" w:hAnsi="Arial" w:cs="Arial"/>
          </w:rPr>
          <w:tab/>
        </w:r>
        <w:r w:rsidR="00CE11E8">
          <w:rPr>
            <w:rFonts w:ascii="Arial" w:hAnsi="Arial" w:cs="Arial"/>
          </w:rPr>
          <w:tab/>
          <w:delText xml:space="preserve">messaging (one-on-one), chat messaging (group instant </w:delText>
        </w:r>
        <w:r w:rsidR="00CE11E8">
          <w:rPr>
            <w:rFonts w:ascii="Arial" w:hAnsi="Arial" w:cs="Arial"/>
          </w:rPr>
          <w:tab/>
        </w:r>
        <w:r w:rsidR="00CE11E8">
          <w:rPr>
            <w:rFonts w:ascii="Arial" w:hAnsi="Arial" w:cs="Arial"/>
          </w:rPr>
          <w:tab/>
        </w:r>
        <w:r w:rsidR="00CE11E8">
          <w:rPr>
            <w:rFonts w:ascii="Arial" w:hAnsi="Arial" w:cs="Arial"/>
          </w:rPr>
          <w:tab/>
        </w:r>
        <w:r w:rsidR="00CE11E8">
          <w:rPr>
            <w:rFonts w:ascii="Arial" w:hAnsi="Arial" w:cs="Arial"/>
          </w:rPr>
          <w:tab/>
          <w:delText xml:space="preserve">messaging), and alert messaging.  Access to computerized </w:delText>
        </w:r>
        <w:r w:rsidR="00CE11E8">
          <w:rPr>
            <w:rFonts w:ascii="Arial" w:hAnsi="Arial" w:cs="Arial"/>
          </w:rPr>
          <w:tab/>
        </w:r>
        <w:r w:rsidR="00CE11E8">
          <w:rPr>
            <w:rFonts w:ascii="Arial" w:hAnsi="Arial" w:cs="Arial"/>
          </w:rPr>
          <w:tab/>
        </w:r>
        <w:r w:rsidR="00CE11E8">
          <w:rPr>
            <w:rFonts w:ascii="Arial" w:hAnsi="Arial" w:cs="Arial"/>
          </w:rPr>
          <w:tab/>
        </w:r>
        <w:r w:rsidR="00CE11E8">
          <w:rPr>
            <w:rFonts w:ascii="Arial" w:hAnsi="Arial" w:cs="Arial"/>
          </w:rPr>
          <w:tab/>
          <w:delText xml:space="preserve">IOWA/NCIC/NLETS queries is planned for a future version of </w:delText>
        </w:r>
        <w:r w:rsidR="00CE11E8">
          <w:rPr>
            <w:rFonts w:ascii="Arial" w:hAnsi="Arial" w:cs="Arial"/>
          </w:rPr>
          <w:tab/>
        </w:r>
        <w:r w:rsidR="00CE11E8">
          <w:rPr>
            <w:rFonts w:ascii="Arial" w:hAnsi="Arial" w:cs="Arial"/>
          </w:rPr>
          <w:tab/>
        </w:r>
        <w:r w:rsidR="00CE11E8">
          <w:rPr>
            <w:rFonts w:ascii="Arial" w:hAnsi="Arial" w:cs="Arial"/>
          </w:rPr>
          <w:tab/>
          <w:delText xml:space="preserve">MACH.  A significant deficiency in the ISP’s data collection </w:delText>
        </w:r>
        <w:r w:rsidR="00CE11E8">
          <w:rPr>
            <w:rFonts w:ascii="Arial" w:hAnsi="Arial" w:cs="Arial"/>
          </w:rPr>
          <w:tab/>
        </w:r>
        <w:r w:rsidR="00CE11E8">
          <w:rPr>
            <w:rFonts w:ascii="Arial" w:hAnsi="Arial" w:cs="Arial"/>
          </w:rPr>
          <w:tab/>
        </w:r>
        <w:r w:rsidR="00CE11E8">
          <w:rPr>
            <w:rFonts w:ascii="Arial" w:hAnsi="Arial" w:cs="Arial"/>
          </w:rPr>
          <w:tab/>
        </w:r>
        <w:r w:rsidR="00CE11E8">
          <w:rPr>
            <w:rFonts w:ascii="Arial" w:hAnsi="Arial" w:cs="Arial"/>
          </w:rPr>
          <w:lastRenderedPageBreak/>
          <w:tab/>
          <w:delText xml:space="preserve">capabilities continues to be the absence of a computer aided </w:delText>
        </w:r>
        <w:r w:rsidR="00CE11E8">
          <w:rPr>
            <w:rFonts w:ascii="Arial" w:hAnsi="Arial" w:cs="Arial"/>
          </w:rPr>
          <w:tab/>
        </w:r>
        <w:r w:rsidR="00CE11E8">
          <w:rPr>
            <w:rFonts w:ascii="Arial" w:hAnsi="Arial" w:cs="Arial"/>
          </w:rPr>
          <w:tab/>
        </w:r>
        <w:r w:rsidR="00CE11E8">
          <w:rPr>
            <w:rFonts w:ascii="Arial" w:hAnsi="Arial" w:cs="Arial"/>
          </w:rPr>
          <w:tab/>
          <w:delText xml:space="preserve">dispatch (CAD) system.  The purpose of a CAD is to document </w:delText>
        </w:r>
        <w:r w:rsidR="00CE11E8">
          <w:rPr>
            <w:rFonts w:ascii="Arial" w:hAnsi="Arial" w:cs="Arial"/>
          </w:rPr>
          <w:tab/>
        </w:r>
        <w:r w:rsidR="00CE11E8">
          <w:rPr>
            <w:rFonts w:ascii="Arial" w:hAnsi="Arial" w:cs="Arial"/>
          </w:rPr>
          <w:tab/>
        </w:r>
        <w:r w:rsidR="00CE11E8">
          <w:rPr>
            <w:rFonts w:ascii="Arial" w:hAnsi="Arial" w:cs="Arial"/>
          </w:rPr>
          <w:tab/>
          <w:delText xml:space="preserve">information about public safety calls for service and to distribute this </w:delText>
        </w:r>
        <w:r w:rsidR="00CE11E8">
          <w:rPr>
            <w:rFonts w:ascii="Arial" w:hAnsi="Arial" w:cs="Arial"/>
          </w:rPr>
          <w:tab/>
        </w:r>
        <w:r w:rsidR="00CE11E8">
          <w:rPr>
            <w:rFonts w:ascii="Arial" w:hAnsi="Arial" w:cs="Arial"/>
          </w:rPr>
          <w:tab/>
          <w:delText xml:space="preserve">information to field personnel.  A CAD can also produce </w:delText>
        </w:r>
        <w:r w:rsidR="00CE11E8">
          <w:rPr>
            <w:rFonts w:ascii="Arial" w:hAnsi="Arial" w:cs="Arial"/>
          </w:rPr>
          <w:tab/>
        </w:r>
        <w:r w:rsidR="00CE11E8">
          <w:rPr>
            <w:rFonts w:ascii="Arial" w:hAnsi="Arial" w:cs="Arial"/>
          </w:rPr>
          <w:tab/>
        </w:r>
        <w:r w:rsidR="00CE11E8">
          <w:rPr>
            <w:rFonts w:ascii="Arial" w:hAnsi="Arial" w:cs="Arial"/>
          </w:rPr>
          <w:tab/>
        </w:r>
        <w:r w:rsidR="00CE11E8">
          <w:rPr>
            <w:rFonts w:ascii="Arial" w:hAnsi="Arial" w:cs="Arial"/>
          </w:rPr>
          <w:tab/>
          <w:delText xml:space="preserve">reports for command staff, media, and legislative staff.  Additionally, </w:delText>
        </w:r>
        <w:r w:rsidR="00CE11E8">
          <w:rPr>
            <w:rFonts w:ascii="Arial" w:hAnsi="Arial" w:cs="Arial"/>
          </w:rPr>
          <w:tab/>
        </w:r>
        <w:r w:rsidR="00CE11E8">
          <w:rPr>
            <w:rFonts w:ascii="Arial" w:hAnsi="Arial" w:cs="Arial"/>
          </w:rPr>
          <w:tab/>
          <w:delText xml:space="preserve">a CAD will provide a central data repository for all six ISP </w:delText>
        </w:r>
        <w:r w:rsidR="00CE11E8">
          <w:rPr>
            <w:rFonts w:ascii="Arial" w:hAnsi="Arial" w:cs="Arial"/>
          </w:rPr>
          <w:tab/>
        </w:r>
        <w:r w:rsidR="00CE11E8">
          <w:rPr>
            <w:rFonts w:ascii="Arial" w:hAnsi="Arial" w:cs="Arial"/>
          </w:rPr>
          <w:tab/>
        </w:r>
        <w:r w:rsidR="00CE11E8">
          <w:rPr>
            <w:rFonts w:ascii="Arial" w:hAnsi="Arial" w:cs="Arial"/>
          </w:rPr>
          <w:tab/>
        </w:r>
        <w:r w:rsidR="00CE11E8">
          <w:rPr>
            <w:rFonts w:ascii="Arial" w:hAnsi="Arial" w:cs="Arial"/>
          </w:rPr>
          <w:tab/>
          <w:delText>communications centers.</w:delText>
        </w:r>
      </w:del>
    </w:p>
    <w:p w:rsidR="00165831" w:rsidRPr="00891A7C" w:rsidDel="00CA6EB8" w:rsidRDefault="00165831" w:rsidP="0046770B">
      <w:pPr>
        <w:rPr>
          <w:del w:id="177" w:author="lampe" w:date="2010-01-26T15:07:00Z"/>
          <w:rFonts w:ascii="Arial" w:hAnsi="Arial" w:cs="Arial"/>
        </w:rPr>
      </w:pPr>
    </w:p>
    <w:p w:rsidR="00772122" w:rsidRDefault="00CE11E8" w:rsidP="0046770B">
      <w:pPr>
        <w:rPr>
          <w:ins w:id="178" w:author="lampe" w:date="2010-01-26T13:31:00Z"/>
          <w:rFonts w:ascii="Arial" w:hAnsi="Arial" w:cs="Arial"/>
        </w:rPr>
      </w:pPr>
      <w:del w:id="179" w:author="lampe" w:date="2010-01-26T15:07:00Z">
        <w:r>
          <w:rPr>
            <w:rFonts w:ascii="Arial" w:hAnsi="Arial" w:cs="Arial"/>
          </w:rPr>
          <w:tab/>
        </w:r>
        <w:r>
          <w:rPr>
            <w:rFonts w:ascii="Arial" w:hAnsi="Arial" w:cs="Arial"/>
          </w:rPr>
          <w:tab/>
        </w:r>
      </w:del>
    </w:p>
    <w:p w:rsidR="00812253" w:rsidRDefault="00CE11E8">
      <w:pPr>
        <w:rPr>
          <w:rFonts w:ascii="Arial" w:hAnsi="Arial" w:cs="Arial"/>
          <w:u w:val="single"/>
        </w:rPr>
      </w:pPr>
      <w:r>
        <w:rPr>
          <w:rFonts w:ascii="Arial" w:hAnsi="Arial" w:cs="Arial"/>
          <w:u w:val="single"/>
        </w:rPr>
        <w:t>Cellular Air Cards</w:t>
      </w:r>
    </w:p>
    <w:p w:rsidR="00165831" w:rsidRPr="00891A7C" w:rsidRDefault="00165831" w:rsidP="0046770B">
      <w:pPr>
        <w:rPr>
          <w:rFonts w:ascii="Arial" w:hAnsi="Arial" w:cs="Arial"/>
          <w:b/>
          <w:u w:val="single"/>
        </w:rPr>
      </w:pPr>
    </w:p>
    <w:p w:rsidR="00812253" w:rsidRDefault="00CE11E8">
      <w:pPr>
        <w:ind w:left="540"/>
        <w:rPr>
          <w:rFonts w:ascii="Arial" w:hAnsi="Arial" w:cs="Arial"/>
        </w:rPr>
        <w:pPrChange w:id="180" w:author="grant" w:date="2010-01-26T10:16:00Z">
          <w:pPr/>
        </w:pPrChange>
      </w:pPr>
      <w:del w:id="181" w:author="grant" w:date="2010-01-26T10:16:00Z">
        <w:r>
          <w:rPr>
            <w:rFonts w:ascii="Arial" w:hAnsi="Arial" w:cs="Arial"/>
          </w:rPr>
          <w:tab/>
        </w:r>
        <w:r>
          <w:rPr>
            <w:rFonts w:ascii="Arial" w:hAnsi="Arial" w:cs="Arial"/>
          </w:rPr>
          <w:tab/>
        </w:r>
      </w:del>
      <w:r>
        <w:rPr>
          <w:rFonts w:ascii="Arial" w:hAnsi="Arial" w:cs="Arial"/>
        </w:rPr>
        <w:t xml:space="preserve">The cellular air cards provide a critical means of mobile data communication for the </w:t>
      </w:r>
      <w:smartTag w:uri="urn:schemas-microsoft-com:office:smarttags" w:element="stockticker">
        <w:r>
          <w:rPr>
            <w:rFonts w:ascii="Arial" w:hAnsi="Arial" w:cs="Arial"/>
          </w:rPr>
          <w:t>ISP</w:t>
        </w:r>
      </w:smartTag>
      <w:r>
        <w:rPr>
          <w:rFonts w:ascii="Arial" w:hAnsi="Arial" w:cs="Arial"/>
        </w:rPr>
        <w:t xml:space="preserve">.  </w:t>
      </w:r>
      <w:ins w:id="182" w:author="grant" w:date="2010-01-25T13:15:00Z">
        <w:r>
          <w:rPr>
            <w:rFonts w:ascii="Arial" w:hAnsi="Arial" w:cs="Arial"/>
          </w:rPr>
          <w:t>Currently trooper</w:t>
        </w:r>
      </w:ins>
      <w:ins w:id="183" w:author="grant" w:date="2010-01-26T10:02:00Z">
        <w:r>
          <w:rPr>
            <w:rFonts w:ascii="Arial" w:hAnsi="Arial" w:cs="Arial"/>
          </w:rPr>
          <w:t>s</w:t>
        </w:r>
      </w:ins>
      <w:ins w:id="184" w:author="grant" w:date="2010-01-25T13:15:00Z">
        <w:r>
          <w:rPr>
            <w:rFonts w:ascii="Arial" w:hAnsi="Arial" w:cs="Arial"/>
          </w:rPr>
          <w:t xml:space="preserve"> at all ranks use cellular air cards</w:t>
        </w:r>
      </w:ins>
      <w:ins w:id="185" w:author="grant" w:date="2010-01-25T13:20:00Z">
        <w:r>
          <w:rPr>
            <w:rFonts w:ascii="Arial" w:hAnsi="Arial" w:cs="Arial"/>
          </w:rPr>
          <w:t xml:space="preserve"> on a daily basis to perform their job duties.  </w:t>
        </w:r>
      </w:ins>
      <w:r>
        <w:rPr>
          <w:rFonts w:ascii="Arial" w:hAnsi="Arial" w:cs="Arial"/>
        </w:rPr>
        <w:t xml:space="preserve">A permanent funding source must be </w:t>
      </w:r>
      <w:del w:id="186" w:author="grant" w:date="2010-01-25T13:20:00Z">
        <w:r>
          <w:rPr>
            <w:rFonts w:ascii="Arial" w:hAnsi="Arial" w:cs="Arial"/>
          </w:rPr>
          <w:tab/>
        </w:r>
        <w:r>
          <w:rPr>
            <w:rFonts w:ascii="Arial" w:hAnsi="Arial" w:cs="Arial"/>
          </w:rPr>
          <w:tab/>
        </w:r>
        <w:r>
          <w:rPr>
            <w:rFonts w:ascii="Arial" w:hAnsi="Arial" w:cs="Arial"/>
          </w:rPr>
          <w:tab/>
        </w:r>
      </w:del>
      <w:r>
        <w:rPr>
          <w:rFonts w:ascii="Arial" w:hAnsi="Arial" w:cs="Arial"/>
        </w:rPr>
        <w:t>identified prior to fiscal year 201</w:t>
      </w:r>
      <w:ins w:id="187" w:author="grant" w:date="2010-01-25T13:14:00Z">
        <w:r>
          <w:rPr>
            <w:rFonts w:ascii="Arial" w:hAnsi="Arial" w:cs="Arial"/>
          </w:rPr>
          <w:t>1</w:t>
        </w:r>
      </w:ins>
      <w:del w:id="188" w:author="grant" w:date="2010-01-25T13:14:00Z">
        <w:r>
          <w:rPr>
            <w:rFonts w:ascii="Arial" w:hAnsi="Arial" w:cs="Arial"/>
          </w:rPr>
          <w:delText>0</w:delText>
        </w:r>
      </w:del>
      <w:r>
        <w:rPr>
          <w:rFonts w:ascii="Arial" w:hAnsi="Arial" w:cs="Arial"/>
        </w:rPr>
        <w:t xml:space="preserve">.  </w:t>
      </w:r>
      <w:del w:id="189" w:author="grant" w:date="2010-01-25T13:14:00Z">
        <w:r>
          <w:rPr>
            <w:rFonts w:ascii="Arial" w:hAnsi="Arial" w:cs="Arial"/>
          </w:rPr>
          <w:delText xml:space="preserve">A GTSB grant for $54,000 each </w:delText>
        </w:r>
        <w:r>
          <w:rPr>
            <w:rFonts w:ascii="Arial" w:hAnsi="Arial" w:cs="Arial"/>
          </w:rPr>
          <w:tab/>
        </w:r>
        <w:r>
          <w:rPr>
            <w:rFonts w:ascii="Arial" w:hAnsi="Arial" w:cs="Arial"/>
          </w:rPr>
          <w:tab/>
        </w:r>
        <w:r>
          <w:rPr>
            <w:rFonts w:ascii="Arial" w:hAnsi="Arial" w:cs="Arial"/>
          </w:rPr>
          <w:tab/>
          <w:delText xml:space="preserve">year </w:delText>
        </w:r>
        <w:r>
          <w:rPr>
            <w:rFonts w:ascii="Arial" w:hAnsi="Arial" w:cs="Arial"/>
          </w:rPr>
          <w:tab/>
          <w:delText xml:space="preserve">for the next two years is pending.  Funding at this level will </w:delText>
        </w:r>
        <w:r>
          <w:rPr>
            <w:rFonts w:ascii="Arial" w:hAnsi="Arial" w:cs="Arial"/>
          </w:rPr>
          <w:tab/>
        </w:r>
        <w:r>
          <w:rPr>
            <w:rFonts w:ascii="Arial" w:hAnsi="Arial" w:cs="Arial"/>
          </w:rPr>
          <w:tab/>
        </w:r>
        <w:r>
          <w:rPr>
            <w:rFonts w:ascii="Arial" w:hAnsi="Arial" w:cs="Arial"/>
          </w:rPr>
          <w:tab/>
          <w:delText xml:space="preserve">fund airtime for four districts.  The remaining districts will be funded </w:delText>
        </w:r>
        <w:r>
          <w:rPr>
            <w:rFonts w:ascii="Arial" w:hAnsi="Arial" w:cs="Arial"/>
          </w:rPr>
          <w:tab/>
        </w:r>
        <w:r>
          <w:rPr>
            <w:rFonts w:ascii="Arial" w:hAnsi="Arial" w:cs="Arial"/>
          </w:rPr>
          <w:tab/>
        </w:r>
        <w:r>
          <w:rPr>
            <w:rFonts w:ascii="Arial" w:hAnsi="Arial" w:cs="Arial"/>
          </w:rPr>
          <w:tab/>
          <w:delText>by last year’s mobile technology appropriation.</w:delText>
        </w:r>
      </w:del>
      <w:r>
        <w:rPr>
          <w:rFonts w:ascii="Arial" w:hAnsi="Arial" w:cs="Arial"/>
        </w:rPr>
        <w:t xml:space="preserve">  Nearly all future </w:t>
      </w:r>
      <w:del w:id="190" w:author="grant" w:date="2010-01-25T13:20:00Z">
        <w:r>
          <w:rPr>
            <w:rFonts w:ascii="Arial" w:hAnsi="Arial" w:cs="Arial"/>
          </w:rPr>
          <w:tab/>
        </w:r>
        <w:r>
          <w:rPr>
            <w:rFonts w:ascii="Arial" w:hAnsi="Arial" w:cs="Arial"/>
          </w:rPr>
          <w:tab/>
        </w:r>
        <w:r>
          <w:rPr>
            <w:rFonts w:ascii="Arial" w:hAnsi="Arial" w:cs="Arial"/>
          </w:rPr>
          <w:tab/>
        </w:r>
      </w:del>
      <w:r>
        <w:rPr>
          <w:rFonts w:ascii="Arial" w:hAnsi="Arial" w:cs="Arial"/>
        </w:rPr>
        <w:t>technology applications will depend on these devices.</w:t>
      </w:r>
    </w:p>
    <w:p w:rsidR="0046770B" w:rsidRPr="00891A7C" w:rsidRDefault="0046770B" w:rsidP="009E3969">
      <w:pPr>
        <w:ind w:left="540"/>
        <w:rPr>
          <w:rFonts w:ascii="Arial" w:hAnsi="Arial" w:cs="Arial"/>
        </w:rPr>
      </w:pPr>
    </w:p>
    <w:p w:rsidR="00812253" w:rsidRDefault="00CE11E8">
      <w:pPr>
        <w:rPr>
          <w:rFonts w:ascii="Arial" w:hAnsi="Arial" w:cs="Arial"/>
          <w:u w:val="single"/>
        </w:rPr>
        <w:pPrChange w:id="191" w:author="lampe" w:date="2010-02-16T15:36:00Z">
          <w:pPr>
            <w:ind w:left="540"/>
          </w:pPr>
        </w:pPrChange>
      </w:pPr>
      <w:del w:id="192" w:author="lampe" w:date="2010-02-16T15:35:00Z">
        <w:r w:rsidDel="009E3969">
          <w:rPr>
            <w:rFonts w:ascii="Arial" w:hAnsi="Arial" w:cs="Arial"/>
          </w:rPr>
          <w:tab/>
        </w:r>
        <w:r w:rsidDel="009E3969">
          <w:rPr>
            <w:rFonts w:ascii="Arial" w:hAnsi="Arial" w:cs="Arial"/>
          </w:rPr>
          <w:tab/>
        </w:r>
      </w:del>
      <w:r>
        <w:rPr>
          <w:rFonts w:ascii="Arial" w:hAnsi="Arial" w:cs="Arial"/>
          <w:u w:val="single"/>
        </w:rPr>
        <w:t>Mobile Computers</w:t>
      </w:r>
    </w:p>
    <w:p w:rsidR="0046770B" w:rsidRPr="00891A7C" w:rsidDel="00891A7C" w:rsidRDefault="0046770B" w:rsidP="009E3969">
      <w:pPr>
        <w:ind w:left="540"/>
        <w:rPr>
          <w:del w:id="193" w:author="grant" w:date="2010-01-26T10:17:00Z"/>
          <w:rFonts w:ascii="Arial" w:hAnsi="Arial" w:cs="Arial"/>
        </w:rPr>
      </w:pPr>
    </w:p>
    <w:p w:rsidR="00F51A96" w:rsidRPr="00891A7C" w:rsidRDefault="00CE11E8" w:rsidP="009E3969">
      <w:pPr>
        <w:ind w:left="540"/>
        <w:rPr>
          <w:ins w:id="194" w:author="grant" w:date="2010-01-25T13:23:00Z"/>
          <w:rFonts w:ascii="Arial" w:hAnsi="Arial" w:cs="Arial"/>
          <w:rPrChange w:id="195" w:author="grant" w:date="2010-01-26T10:16:00Z">
            <w:rPr>
              <w:ins w:id="196" w:author="grant" w:date="2010-01-25T13:23:00Z"/>
            </w:rPr>
          </w:rPrChange>
        </w:rPr>
      </w:pPr>
      <w:r>
        <w:rPr>
          <w:rFonts w:ascii="Arial" w:hAnsi="Arial" w:cs="Arial"/>
        </w:rPr>
        <w:tab/>
      </w:r>
      <w:r>
        <w:rPr>
          <w:rFonts w:ascii="Arial" w:hAnsi="Arial" w:cs="Arial"/>
        </w:rPr>
        <w:tab/>
      </w:r>
    </w:p>
    <w:p w:rsidR="00812253" w:rsidRDefault="00017379">
      <w:pPr>
        <w:ind w:left="540"/>
        <w:rPr>
          <w:ins w:id="197" w:author="grant" w:date="2010-01-25T13:23:00Z"/>
          <w:rFonts w:ascii="Arial" w:hAnsi="Arial" w:cs="Arial"/>
          <w:rPrChange w:id="198" w:author="grant" w:date="2010-01-26T10:16:00Z">
            <w:rPr>
              <w:ins w:id="199" w:author="grant" w:date="2010-01-25T13:23:00Z"/>
            </w:rPr>
          </w:rPrChange>
        </w:rPr>
        <w:pPrChange w:id="200" w:author="grant" w:date="2010-01-26T10:17:00Z">
          <w:pPr/>
        </w:pPrChange>
      </w:pPr>
      <w:ins w:id="201" w:author="grant" w:date="2010-01-25T13:23:00Z">
        <w:r w:rsidRPr="00017379">
          <w:rPr>
            <w:rFonts w:ascii="Arial" w:hAnsi="Arial" w:cs="Arial"/>
            <w:rPrChange w:id="202" w:author="grant" w:date="2010-01-26T10:16:00Z">
              <w:rPr/>
            </w:rPrChange>
          </w:rPr>
          <w:t xml:space="preserve">The end of fiscal year 2009 represented the conclusion of the fourth year of service for the oldest Panasonic </w:t>
        </w:r>
        <w:proofErr w:type="spellStart"/>
        <w:r w:rsidRPr="00017379">
          <w:rPr>
            <w:rFonts w:ascii="Arial" w:hAnsi="Arial" w:cs="Arial"/>
            <w:rPrChange w:id="203" w:author="grant" w:date="2010-01-26T10:16:00Z">
              <w:rPr/>
            </w:rPrChange>
          </w:rPr>
          <w:t>Toughbook</w:t>
        </w:r>
        <w:proofErr w:type="spellEnd"/>
        <w:r w:rsidRPr="00017379">
          <w:rPr>
            <w:rFonts w:ascii="Arial" w:hAnsi="Arial" w:cs="Arial"/>
            <w:rPrChange w:id="204" w:author="grant" w:date="2010-01-26T10:16:00Z">
              <w:rPr/>
            </w:rPrChange>
          </w:rPr>
          <w:t xml:space="preserve"> computers.  All 309 Panasonic </w:t>
        </w:r>
        <w:proofErr w:type="spellStart"/>
        <w:r w:rsidRPr="00017379">
          <w:rPr>
            <w:rFonts w:ascii="Arial" w:hAnsi="Arial" w:cs="Arial"/>
            <w:rPrChange w:id="205" w:author="grant" w:date="2010-01-26T10:16:00Z">
              <w:rPr/>
            </w:rPrChange>
          </w:rPr>
          <w:t>Toughbook</w:t>
        </w:r>
        <w:proofErr w:type="spellEnd"/>
        <w:r w:rsidRPr="00017379">
          <w:rPr>
            <w:rFonts w:ascii="Arial" w:hAnsi="Arial" w:cs="Arial"/>
            <w:rPrChange w:id="206" w:author="grant" w:date="2010-01-26T10:16:00Z">
              <w:rPr/>
            </w:rPrChange>
          </w:rPr>
          <w:t xml:space="preserve"> CF-18 computers are no longer </w:t>
        </w:r>
      </w:ins>
      <w:ins w:id="207" w:author="lampe" w:date="2010-02-16T15:28:00Z">
        <w:r w:rsidR="00505910">
          <w:rPr>
            <w:rFonts w:ascii="Arial" w:hAnsi="Arial" w:cs="Arial"/>
          </w:rPr>
          <w:t>under warrant</w:t>
        </w:r>
      </w:ins>
      <w:ins w:id="208" w:author="grant" w:date="2010-01-25T13:23:00Z">
        <w:del w:id="209" w:author="lampe" w:date="2010-02-16T15:28:00Z">
          <w:r w:rsidRPr="00017379">
            <w:rPr>
              <w:rFonts w:ascii="Arial" w:hAnsi="Arial" w:cs="Arial"/>
              <w:rPrChange w:id="210" w:author="grant" w:date="2010-01-26T10:16:00Z">
                <w:rPr/>
              </w:rPrChange>
            </w:rPr>
            <w:delText>warranted</w:delText>
          </w:r>
        </w:del>
      </w:ins>
      <w:ins w:id="211" w:author="lampe" w:date="2010-02-16T15:28:00Z">
        <w:r w:rsidR="00505910">
          <w:rPr>
            <w:rFonts w:ascii="Arial" w:hAnsi="Arial" w:cs="Arial"/>
          </w:rPr>
          <w:t>y</w:t>
        </w:r>
      </w:ins>
      <w:ins w:id="212" w:author="grant" w:date="2010-01-25T13:23:00Z">
        <w:r w:rsidRPr="00017379">
          <w:rPr>
            <w:rFonts w:ascii="Arial" w:hAnsi="Arial" w:cs="Arial"/>
            <w:rPrChange w:id="213" w:author="grant" w:date="2010-01-26T10:16:00Z">
              <w:rPr/>
            </w:rPrChange>
          </w:rPr>
          <w:t xml:space="preserve">.  Additionally, seventy-six CF-19 computers and fifty-eight CF-30 computers will no longer be </w:t>
        </w:r>
        <w:del w:id="214" w:author="lampe" w:date="2010-02-16T15:29:00Z">
          <w:r w:rsidRPr="00017379">
            <w:rPr>
              <w:rFonts w:ascii="Arial" w:hAnsi="Arial" w:cs="Arial"/>
              <w:rPrChange w:id="215" w:author="grant" w:date="2010-01-26T10:16:00Z">
                <w:rPr/>
              </w:rPrChange>
            </w:rPr>
            <w:delText>warranted</w:delText>
          </w:r>
        </w:del>
        <w:del w:id="216" w:author="lampe" w:date="2010-02-19T08:32:00Z">
          <w:r w:rsidRPr="00017379" w:rsidDel="00812253">
            <w:rPr>
              <w:rFonts w:ascii="Arial" w:hAnsi="Arial" w:cs="Arial"/>
              <w:rPrChange w:id="217" w:author="grant" w:date="2010-01-26T10:16:00Z">
                <w:rPr/>
              </w:rPrChange>
            </w:rPr>
            <w:delText xml:space="preserve"> </w:delText>
          </w:r>
        </w:del>
      </w:ins>
      <w:ins w:id="218" w:author="lampe" w:date="2010-02-19T08:32:00Z">
        <w:r w:rsidR="00812253">
          <w:rPr>
            <w:rFonts w:ascii="Arial" w:hAnsi="Arial" w:cs="Arial"/>
          </w:rPr>
          <w:t xml:space="preserve">under warranty </w:t>
        </w:r>
      </w:ins>
      <w:ins w:id="219" w:author="grant" w:date="2010-01-25T13:23:00Z">
        <w:r w:rsidRPr="00017379">
          <w:rPr>
            <w:rFonts w:ascii="Arial" w:hAnsi="Arial" w:cs="Arial"/>
            <w:rPrChange w:id="220" w:author="grant" w:date="2010-01-26T10:16:00Z">
              <w:rPr/>
            </w:rPrChange>
          </w:rPr>
          <w:t xml:space="preserve">in September 2010.  The warranty period is three years.  In 2009, one hundred new CF-19 computers were purchased.  Fifty of these computers have been issued to </w:t>
        </w:r>
        <w:r w:rsidR="00CD6B5F">
          <w:rPr>
            <w:rFonts w:ascii="Arial" w:hAnsi="Arial" w:cs="Arial"/>
          </w:rPr>
          <w:t xml:space="preserve">road troopers in Districts </w:t>
        </w:r>
      </w:ins>
      <w:ins w:id="221" w:author="grant" w:date="2010-01-26T10:24:00Z">
        <w:r w:rsidR="00CD6B5F">
          <w:rPr>
            <w:rFonts w:ascii="Arial" w:hAnsi="Arial" w:cs="Arial"/>
          </w:rPr>
          <w:t>1</w:t>
        </w:r>
      </w:ins>
      <w:ins w:id="222" w:author="grant" w:date="2010-01-25T13:23:00Z">
        <w:r w:rsidRPr="00017379">
          <w:rPr>
            <w:rFonts w:ascii="Arial" w:hAnsi="Arial" w:cs="Arial"/>
            <w:rPrChange w:id="223" w:author="grant" w:date="2010-01-26T10:16:00Z">
              <w:rPr/>
            </w:rPrChange>
          </w:rPr>
          <w:t xml:space="preserve"> and </w:t>
        </w:r>
      </w:ins>
      <w:ins w:id="224" w:author="grant" w:date="2010-01-26T10:25:00Z">
        <w:r w:rsidR="00CD6B5F">
          <w:rPr>
            <w:rFonts w:ascii="Arial" w:hAnsi="Arial" w:cs="Arial"/>
          </w:rPr>
          <w:t>8</w:t>
        </w:r>
      </w:ins>
      <w:ins w:id="225" w:author="grant" w:date="2010-01-25T13:23:00Z">
        <w:r w:rsidRPr="00017379">
          <w:rPr>
            <w:rFonts w:ascii="Arial" w:hAnsi="Arial" w:cs="Arial"/>
            <w:rPrChange w:id="226" w:author="grant" w:date="2010-01-26T10:16:00Z">
              <w:rPr/>
            </w:rPrChange>
          </w:rPr>
          <w:t>.  The other fifty will be issued to various road troopers statewide in an effort to replace the oldest computers in the fleet.</w:t>
        </w:r>
      </w:ins>
    </w:p>
    <w:p w:rsidR="0046770B" w:rsidRPr="00891A7C" w:rsidDel="00F51A96" w:rsidRDefault="0046770B" w:rsidP="009E3969">
      <w:pPr>
        <w:ind w:left="540"/>
        <w:rPr>
          <w:del w:id="227" w:author="grant" w:date="2010-01-25T13:23:00Z"/>
          <w:rFonts w:ascii="Arial" w:hAnsi="Arial" w:cs="Arial"/>
        </w:rPr>
      </w:pPr>
      <w:del w:id="228" w:author="grant" w:date="2010-01-25T13:23:00Z">
        <w:r w:rsidRPr="00891A7C" w:rsidDel="00F51A96">
          <w:rPr>
            <w:rFonts w:ascii="Arial" w:hAnsi="Arial" w:cs="Arial"/>
          </w:rPr>
          <w:delText xml:space="preserve">The end of fiscal year 2008 represented the conclusion of the third </w:delText>
        </w:r>
        <w:r w:rsidR="00165831" w:rsidRPr="00891A7C" w:rsidDel="00F51A96">
          <w:rPr>
            <w:rFonts w:ascii="Arial" w:hAnsi="Arial" w:cs="Arial"/>
          </w:rPr>
          <w:tab/>
        </w:r>
        <w:r w:rsidR="00165831" w:rsidRPr="00891A7C" w:rsidDel="00F51A96">
          <w:rPr>
            <w:rFonts w:ascii="Arial" w:hAnsi="Arial" w:cs="Arial"/>
          </w:rPr>
          <w:tab/>
        </w:r>
        <w:r w:rsidR="00165831" w:rsidRPr="00891A7C" w:rsidDel="00F51A96">
          <w:rPr>
            <w:rFonts w:ascii="Arial" w:hAnsi="Arial" w:cs="Arial"/>
          </w:rPr>
          <w:tab/>
        </w:r>
        <w:r w:rsidRPr="00891A7C" w:rsidDel="00F51A96">
          <w:rPr>
            <w:rFonts w:ascii="Arial" w:hAnsi="Arial" w:cs="Arial"/>
          </w:rPr>
          <w:delText xml:space="preserve">year of service for the oldest twenty-five Panasonic Toughbook </w:delText>
        </w:r>
        <w:r w:rsidR="00CE11E8">
          <w:rPr>
            <w:rFonts w:ascii="Arial" w:hAnsi="Arial" w:cs="Arial"/>
          </w:rPr>
          <w:tab/>
        </w:r>
        <w:r w:rsidR="00CE11E8">
          <w:rPr>
            <w:rFonts w:ascii="Arial" w:hAnsi="Arial" w:cs="Arial"/>
          </w:rPr>
          <w:tab/>
        </w:r>
        <w:r w:rsidR="00CE11E8">
          <w:rPr>
            <w:rFonts w:ascii="Arial" w:hAnsi="Arial" w:cs="Arial"/>
          </w:rPr>
          <w:tab/>
          <w:delText xml:space="preserve">computers.  An additional two hundred Toughbooks will leave </w:delText>
        </w:r>
        <w:r w:rsidR="00CE11E8">
          <w:rPr>
            <w:rFonts w:ascii="Arial" w:hAnsi="Arial" w:cs="Arial"/>
          </w:rPr>
          <w:tab/>
        </w:r>
        <w:r w:rsidR="00CE11E8">
          <w:rPr>
            <w:rFonts w:ascii="Arial" w:hAnsi="Arial" w:cs="Arial"/>
          </w:rPr>
          <w:tab/>
        </w:r>
        <w:r w:rsidR="00CE11E8">
          <w:rPr>
            <w:rFonts w:ascii="Arial" w:hAnsi="Arial" w:cs="Arial"/>
          </w:rPr>
          <w:tab/>
          <w:delText xml:space="preserve">warranty coverage in June 2009, and begin their fourth year of </w:delText>
        </w:r>
        <w:r w:rsidR="00CE11E8">
          <w:rPr>
            <w:rFonts w:ascii="Arial" w:hAnsi="Arial" w:cs="Arial"/>
          </w:rPr>
          <w:tab/>
        </w:r>
        <w:r w:rsidR="00CE11E8">
          <w:rPr>
            <w:rFonts w:ascii="Arial" w:hAnsi="Arial" w:cs="Arial"/>
          </w:rPr>
          <w:tab/>
        </w:r>
        <w:r w:rsidR="00CE11E8">
          <w:rPr>
            <w:rFonts w:ascii="Arial" w:hAnsi="Arial" w:cs="Arial"/>
          </w:rPr>
          <w:tab/>
          <w:delText xml:space="preserve">service in the fleet.  A permanent, revolving funding source should </w:delText>
        </w:r>
        <w:r w:rsidR="00CE11E8">
          <w:rPr>
            <w:rFonts w:ascii="Arial" w:hAnsi="Arial" w:cs="Arial"/>
          </w:rPr>
          <w:tab/>
        </w:r>
        <w:r w:rsidR="00CE11E8">
          <w:rPr>
            <w:rFonts w:ascii="Arial" w:hAnsi="Arial" w:cs="Arial"/>
          </w:rPr>
          <w:tab/>
        </w:r>
        <w:r w:rsidR="00CE11E8">
          <w:rPr>
            <w:rFonts w:ascii="Arial" w:hAnsi="Arial" w:cs="Arial"/>
          </w:rPr>
          <w:tab/>
          <w:delText xml:space="preserve">be established in order to replace aging </w:delText>
        </w:r>
        <w:r w:rsidR="00CE11E8">
          <w:rPr>
            <w:rFonts w:ascii="Arial" w:hAnsi="Arial" w:cs="Arial"/>
          </w:rPr>
          <w:tab/>
          <w:delText xml:space="preserve">computer equipment on an </w:delText>
        </w:r>
        <w:r w:rsidR="00CE11E8">
          <w:rPr>
            <w:rFonts w:ascii="Arial" w:hAnsi="Arial" w:cs="Arial"/>
          </w:rPr>
          <w:tab/>
        </w:r>
        <w:r w:rsidR="00CE11E8">
          <w:rPr>
            <w:rFonts w:ascii="Arial" w:hAnsi="Arial" w:cs="Arial"/>
          </w:rPr>
          <w:tab/>
          <w:delText xml:space="preserve">annual basis.  Currently, ISP is utilizing a special appropriation that </w:delText>
        </w:r>
        <w:r w:rsidR="00CE11E8">
          <w:rPr>
            <w:rFonts w:ascii="Arial" w:hAnsi="Arial" w:cs="Arial"/>
          </w:rPr>
          <w:tab/>
        </w:r>
        <w:r w:rsidR="00CE11E8">
          <w:rPr>
            <w:rFonts w:ascii="Arial" w:hAnsi="Arial" w:cs="Arial"/>
          </w:rPr>
          <w:tab/>
        </w:r>
        <w:r w:rsidR="00CE11E8">
          <w:rPr>
            <w:rFonts w:ascii="Arial" w:hAnsi="Arial" w:cs="Arial"/>
          </w:rPr>
          <w:tab/>
          <w:delText>will be depleted prior to fiscal year 2011.</w:delText>
        </w:r>
      </w:del>
    </w:p>
    <w:p w:rsidR="00DC5C27" w:rsidRPr="00891A7C" w:rsidRDefault="00DC5C27" w:rsidP="009E3969">
      <w:pPr>
        <w:ind w:left="540"/>
        <w:rPr>
          <w:rFonts w:ascii="Arial" w:hAnsi="Arial" w:cs="Arial"/>
        </w:rPr>
      </w:pPr>
    </w:p>
    <w:p w:rsidR="00DC5C27" w:rsidRPr="00891A7C" w:rsidRDefault="00CE11E8" w:rsidP="00DC5C27">
      <w:pPr>
        <w:rPr>
          <w:rFonts w:ascii="Arial" w:hAnsi="Arial" w:cs="Arial"/>
          <w:u w:val="single"/>
        </w:rPr>
      </w:pPr>
      <w:del w:id="229" w:author="lampe" w:date="2010-02-16T15:36:00Z">
        <w:r w:rsidDel="009E3969">
          <w:rPr>
            <w:rFonts w:ascii="Arial" w:hAnsi="Arial" w:cs="Arial"/>
          </w:rPr>
          <w:tab/>
        </w:r>
        <w:r w:rsidDel="009E3969">
          <w:rPr>
            <w:rFonts w:ascii="Arial" w:hAnsi="Arial" w:cs="Arial"/>
          </w:rPr>
          <w:tab/>
        </w:r>
        <w:r w:rsidDel="009E3969">
          <w:rPr>
            <w:rFonts w:ascii="Arial" w:hAnsi="Arial" w:cs="Arial"/>
            <w:u w:val="single"/>
          </w:rPr>
          <w:delText>F</w:delText>
        </w:r>
      </w:del>
      <w:ins w:id="230" w:author="lampe" w:date="2010-02-16T15:36:00Z">
        <w:r w:rsidR="009E3969">
          <w:rPr>
            <w:rFonts w:ascii="Arial" w:hAnsi="Arial" w:cs="Arial"/>
            <w:u w:val="single"/>
          </w:rPr>
          <w:t>F</w:t>
        </w:r>
      </w:ins>
      <w:r>
        <w:rPr>
          <w:rFonts w:ascii="Arial" w:hAnsi="Arial" w:cs="Arial"/>
          <w:u w:val="single"/>
        </w:rPr>
        <w:t>iber Optic Network Infrastructure Upgrades</w:t>
      </w:r>
    </w:p>
    <w:p w:rsidR="00DC5C27" w:rsidRPr="00891A7C" w:rsidRDefault="00DC5C27" w:rsidP="00DC5C27">
      <w:pPr>
        <w:rPr>
          <w:rFonts w:ascii="Arial" w:hAnsi="Arial" w:cs="Arial"/>
          <w:u w:val="single"/>
        </w:rPr>
      </w:pPr>
    </w:p>
    <w:p w:rsidR="00812253" w:rsidRDefault="009E3969">
      <w:pPr>
        <w:pStyle w:val="ListParagraph"/>
        <w:ind w:left="540" w:hanging="180"/>
        <w:rPr>
          <w:ins w:id="231" w:author="lampe" w:date="2010-02-16T15:32:00Z"/>
          <w:rFonts w:ascii="Arial" w:hAnsi="Arial" w:cs="Arial"/>
        </w:rPr>
        <w:pPrChange w:id="232" w:author="lampe" w:date="2010-02-16T15:37:00Z">
          <w:pPr/>
        </w:pPrChange>
      </w:pPr>
      <w:ins w:id="233" w:author="lampe" w:date="2010-02-16T15:37:00Z">
        <w:r>
          <w:rPr>
            <w:rFonts w:ascii="Arial" w:hAnsi="Arial" w:cs="Arial"/>
          </w:rPr>
          <w:t xml:space="preserve">  </w:t>
        </w:r>
      </w:ins>
      <w:del w:id="234" w:author="grant" w:date="2010-01-26T10:18:00Z">
        <w:r w:rsidR="00017379" w:rsidRPr="00017379">
          <w:rPr>
            <w:rFonts w:ascii="Arial" w:hAnsi="Arial" w:cs="Arial"/>
            <w:rPrChange w:id="235" w:author="lampe" w:date="2010-02-16T15:30:00Z">
              <w:rPr/>
            </w:rPrChange>
          </w:rPr>
          <w:tab/>
        </w:r>
        <w:r w:rsidR="00017379" w:rsidRPr="00017379">
          <w:rPr>
            <w:rFonts w:ascii="Arial" w:hAnsi="Arial" w:cs="Arial"/>
            <w:rPrChange w:id="236" w:author="lampe" w:date="2010-02-16T15:30:00Z">
              <w:rPr/>
            </w:rPrChange>
          </w:rPr>
          <w:tab/>
        </w:r>
      </w:del>
      <w:r w:rsidR="00017379" w:rsidRPr="00017379">
        <w:rPr>
          <w:rFonts w:ascii="Arial" w:hAnsi="Arial" w:cs="Arial"/>
          <w:rPrChange w:id="237" w:author="lampe" w:date="2010-02-16T15:30:00Z">
            <w:rPr/>
          </w:rPrChange>
        </w:rPr>
        <w:t xml:space="preserve">This upgrade will be critical for future projects, including </w:t>
      </w:r>
      <w:del w:id="238" w:author="grant" w:date="2010-01-26T10:17:00Z">
        <w:r w:rsidR="00017379" w:rsidRPr="00017379">
          <w:rPr>
            <w:rFonts w:ascii="Arial" w:hAnsi="Arial" w:cs="Arial"/>
            <w:rPrChange w:id="239" w:author="lampe" w:date="2010-02-16T15:30:00Z">
              <w:rPr/>
            </w:rPrChange>
          </w:rPr>
          <w:tab/>
        </w:r>
        <w:r w:rsidR="00017379" w:rsidRPr="00017379">
          <w:rPr>
            <w:rFonts w:ascii="Arial" w:hAnsi="Arial" w:cs="Arial"/>
            <w:rPrChange w:id="240" w:author="lampe" w:date="2010-02-16T15:30:00Z">
              <w:rPr/>
            </w:rPrChange>
          </w:rPr>
          <w:tab/>
        </w:r>
        <w:r w:rsidR="00017379" w:rsidRPr="00017379">
          <w:rPr>
            <w:rFonts w:ascii="Arial" w:hAnsi="Arial" w:cs="Arial"/>
            <w:rPrChange w:id="241" w:author="lampe" w:date="2010-02-16T15:30:00Z">
              <w:rPr/>
            </w:rPrChange>
          </w:rPr>
          <w:tab/>
        </w:r>
        <w:r w:rsidR="00017379" w:rsidRPr="00017379">
          <w:rPr>
            <w:rFonts w:ascii="Arial" w:hAnsi="Arial" w:cs="Arial"/>
            <w:rPrChange w:id="242" w:author="lampe" w:date="2010-02-16T15:30:00Z">
              <w:rPr/>
            </w:rPrChange>
          </w:rPr>
          <w:tab/>
        </w:r>
      </w:del>
      <w:r w:rsidR="00017379" w:rsidRPr="00017379">
        <w:rPr>
          <w:rFonts w:ascii="Arial" w:hAnsi="Arial" w:cs="Arial"/>
          <w:rPrChange w:id="243" w:author="lampe" w:date="2010-02-16T15:30:00Z">
            <w:rPr/>
          </w:rPrChange>
        </w:rPr>
        <w:t xml:space="preserve">those that will involve </w:t>
      </w:r>
      <w:smartTag w:uri="urn:schemas-microsoft-com:office:smarttags" w:element="stockticker">
        <w:r w:rsidR="00017379" w:rsidRPr="00017379">
          <w:rPr>
            <w:rFonts w:ascii="Arial" w:hAnsi="Arial" w:cs="Arial"/>
            <w:rPrChange w:id="244" w:author="lampe" w:date="2010-02-16T15:30:00Z">
              <w:rPr/>
            </w:rPrChange>
          </w:rPr>
          <w:t>ISP</w:t>
        </w:r>
      </w:smartTag>
      <w:r w:rsidR="00017379" w:rsidRPr="00017379">
        <w:rPr>
          <w:rFonts w:ascii="Arial" w:hAnsi="Arial" w:cs="Arial"/>
          <w:rPrChange w:id="245" w:author="lampe" w:date="2010-02-16T15:30:00Z">
            <w:rPr/>
          </w:rPrChange>
        </w:rPr>
        <w:t xml:space="preserve"> communications centers.  As technology </w:t>
      </w:r>
      <w:del w:id="246" w:author="grant" w:date="2010-01-26T10:18:00Z">
        <w:r w:rsidR="00017379" w:rsidRPr="00017379">
          <w:rPr>
            <w:rFonts w:ascii="Arial" w:hAnsi="Arial" w:cs="Arial"/>
            <w:rPrChange w:id="247" w:author="lampe" w:date="2010-02-16T15:30:00Z">
              <w:rPr/>
            </w:rPrChange>
          </w:rPr>
          <w:tab/>
        </w:r>
        <w:r w:rsidR="00017379" w:rsidRPr="00017379">
          <w:rPr>
            <w:rFonts w:ascii="Arial" w:hAnsi="Arial" w:cs="Arial"/>
            <w:rPrChange w:id="248" w:author="lampe" w:date="2010-02-16T15:30:00Z">
              <w:rPr/>
            </w:rPrChange>
          </w:rPr>
          <w:tab/>
        </w:r>
        <w:r w:rsidR="00017379" w:rsidRPr="00017379">
          <w:rPr>
            <w:rFonts w:ascii="Arial" w:hAnsi="Arial" w:cs="Arial"/>
            <w:rPrChange w:id="249" w:author="lampe" w:date="2010-02-16T15:30:00Z">
              <w:rPr/>
            </w:rPrChange>
          </w:rPr>
          <w:tab/>
        </w:r>
      </w:del>
      <w:r w:rsidR="00017379" w:rsidRPr="00017379">
        <w:rPr>
          <w:rFonts w:ascii="Arial" w:hAnsi="Arial" w:cs="Arial"/>
          <w:rPrChange w:id="250" w:author="lampe" w:date="2010-02-16T15:30:00Z">
            <w:rPr/>
          </w:rPrChange>
        </w:rPr>
        <w:t>evolves</w:t>
      </w:r>
      <w:ins w:id="251" w:author="lampe" w:date="2010-02-16T15:29:00Z">
        <w:r w:rsidR="00017379" w:rsidRPr="00017379">
          <w:rPr>
            <w:rFonts w:ascii="Arial" w:hAnsi="Arial" w:cs="Arial"/>
            <w:rPrChange w:id="252" w:author="lampe" w:date="2010-02-16T15:30:00Z">
              <w:rPr/>
            </w:rPrChange>
          </w:rPr>
          <w:t>,</w:t>
        </w:r>
      </w:ins>
      <w:r w:rsidR="00017379" w:rsidRPr="00017379">
        <w:rPr>
          <w:rFonts w:ascii="Arial" w:hAnsi="Arial" w:cs="Arial"/>
          <w:rPrChange w:id="253" w:author="lampe" w:date="2010-02-16T15:30:00Z">
            <w:rPr/>
          </w:rPrChange>
        </w:rPr>
        <w:t xml:space="preserve"> so </w:t>
      </w:r>
      <w:del w:id="254" w:author="grant" w:date="2010-01-26T10:18:00Z">
        <w:r w:rsidR="00017379" w:rsidRPr="00017379">
          <w:rPr>
            <w:rFonts w:ascii="Arial" w:hAnsi="Arial" w:cs="Arial"/>
            <w:rPrChange w:id="255" w:author="lampe" w:date="2010-02-16T15:30:00Z">
              <w:rPr/>
            </w:rPrChange>
          </w:rPr>
          <w:delText>to</w:delText>
        </w:r>
      </w:del>
      <w:ins w:id="256" w:author="grant" w:date="2010-01-26T10:18:00Z">
        <w:r w:rsidR="00017379" w:rsidRPr="00017379">
          <w:rPr>
            <w:rFonts w:ascii="Arial" w:hAnsi="Arial" w:cs="Arial"/>
            <w:rPrChange w:id="257" w:author="lampe" w:date="2010-02-16T15:30:00Z">
              <w:rPr/>
            </w:rPrChange>
          </w:rPr>
          <w:t>too</w:t>
        </w:r>
      </w:ins>
      <w:r w:rsidR="00017379" w:rsidRPr="00017379">
        <w:rPr>
          <w:rFonts w:ascii="Arial" w:hAnsi="Arial" w:cs="Arial"/>
          <w:rPrChange w:id="258" w:author="lampe" w:date="2010-02-16T15:30:00Z">
            <w:rPr/>
          </w:rPrChange>
        </w:rPr>
        <w:t xml:space="preserve"> will the need to add additional network speed at our </w:t>
      </w:r>
      <w:del w:id="259" w:author="grant" w:date="2010-01-26T10:18:00Z">
        <w:r w:rsidR="00017379" w:rsidRPr="00017379">
          <w:rPr>
            <w:rFonts w:ascii="Arial" w:hAnsi="Arial" w:cs="Arial"/>
            <w:rPrChange w:id="260" w:author="lampe" w:date="2010-02-16T15:30:00Z">
              <w:rPr/>
            </w:rPrChange>
          </w:rPr>
          <w:tab/>
        </w:r>
        <w:r w:rsidR="00017379" w:rsidRPr="00017379">
          <w:rPr>
            <w:rFonts w:ascii="Arial" w:hAnsi="Arial" w:cs="Arial"/>
            <w:rPrChange w:id="261" w:author="lampe" w:date="2010-02-16T15:30:00Z">
              <w:rPr/>
            </w:rPrChange>
          </w:rPr>
          <w:tab/>
        </w:r>
        <w:r w:rsidR="00017379" w:rsidRPr="00017379">
          <w:rPr>
            <w:rFonts w:ascii="Arial" w:hAnsi="Arial" w:cs="Arial"/>
            <w:rPrChange w:id="262" w:author="lampe" w:date="2010-02-16T15:30:00Z">
              <w:rPr/>
            </w:rPrChange>
          </w:rPr>
          <w:tab/>
        </w:r>
      </w:del>
      <w:r w:rsidR="00017379" w:rsidRPr="00017379">
        <w:rPr>
          <w:rFonts w:ascii="Arial" w:hAnsi="Arial" w:cs="Arial"/>
          <w:rPrChange w:id="263" w:author="lampe" w:date="2010-02-16T15:30:00Z">
            <w:rPr/>
          </w:rPrChange>
        </w:rPr>
        <w:t xml:space="preserve">facilities.  Upgrading the network infrastructure with fiber optics will </w:t>
      </w:r>
      <w:del w:id="264" w:author="lampe" w:date="2010-02-16T15:29:00Z">
        <w:r w:rsidR="00017379" w:rsidRPr="00017379">
          <w:rPr>
            <w:rFonts w:ascii="Arial" w:hAnsi="Arial" w:cs="Arial"/>
            <w:rPrChange w:id="265" w:author="lampe" w:date="2010-02-16T15:30:00Z">
              <w:rPr/>
            </w:rPrChange>
          </w:rPr>
          <w:tab/>
        </w:r>
      </w:del>
      <w:del w:id="266" w:author="grant" w:date="2010-01-26T10:18:00Z">
        <w:r w:rsidR="00017379" w:rsidRPr="00017379">
          <w:rPr>
            <w:rFonts w:ascii="Arial" w:hAnsi="Arial" w:cs="Arial"/>
            <w:rPrChange w:id="267" w:author="lampe" w:date="2010-02-16T15:30:00Z">
              <w:rPr/>
            </w:rPrChange>
          </w:rPr>
          <w:tab/>
        </w:r>
        <w:r w:rsidR="00017379" w:rsidRPr="00017379">
          <w:rPr>
            <w:rFonts w:ascii="Arial" w:hAnsi="Arial" w:cs="Arial"/>
            <w:rPrChange w:id="268" w:author="lampe" w:date="2010-02-16T15:30:00Z">
              <w:rPr/>
            </w:rPrChange>
          </w:rPr>
          <w:tab/>
        </w:r>
      </w:del>
      <w:r w:rsidR="00017379" w:rsidRPr="00017379">
        <w:rPr>
          <w:rFonts w:ascii="Arial" w:hAnsi="Arial" w:cs="Arial"/>
          <w:rPrChange w:id="269" w:author="lampe" w:date="2010-02-16T15:30:00Z">
            <w:rPr/>
          </w:rPrChange>
        </w:rPr>
        <w:t xml:space="preserve">allow projects such as digital mobile video and future emerging </w:t>
      </w:r>
      <w:del w:id="270" w:author="grant" w:date="2010-01-26T10:18:00Z">
        <w:r w:rsidR="00017379" w:rsidRPr="00017379">
          <w:rPr>
            <w:rFonts w:ascii="Arial" w:hAnsi="Arial" w:cs="Arial"/>
            <w:rPrChange w:id="271" w:author="lampe" w:date="2010-02-16T15:30:00Z">
              <w:rPr/>
            </w:rPrChange>
          </w:rPr>
          <w:tab/>
        </w:r>
        <w:r w:rsidR="00017379" w:rsidRPr="00017379">
          <w:rPr>
            <w:rFonts w:ascii="Arial" w:hAnsi="Arial" w:cs="Arial"/>
            <w:rPrChange w:id="272" w:author="lampe" w:date="2010-02-16T15:30:00Z">
              <w:rPr/>
            </w:rPrChange>
          </w:rPr>
          <w:tab/>
        </w:r>
        <w:r w:rsidR="00017379" w:rsidRPr="00017379">
          <w:rPr>
            <w:rFonts w:ascii="Arial" w:hAnsi="Arial" w:cs="Arial"/>
            <w:rPrChange w:id="273" w:author="lampe" w:date="2010-02-16T15:30:00Z">
              <w:rPr/>
            </w:rPrChange>
          </w:rPr>
          <w:tab/>
        </w:r>
      </w:del>
      <w:r w:rsidR="00017379" w:rsidRPr="00017379">
        <w:rPr>
          <w:rFonts w:ascii="Arial" w:hAnsi="Arial" w:cs="Arial"/>
          <w:rPrChange w:id="274" w:author="lampe" w:date="2010-02-16T15:30:00Z">
            <w:rPr/>
          </w:rPrChange>
        </w:rPr>
        <w:t>technology.</w:t>
      </w:r>
      <w:ins w:id="275" w:author="grant" w:date="2010-01-26T10:18:00Z">
        <w:r w:rsidR="00017379" w:rsidRPr="00017379">
          <w:rPr>
            <w:rFonts w:ascii="Arial" w:hAnsi="Arial" w:cs="Arial"/>
            <w:rPrChange w:id="276" w:author="lampe" w:date="2010-02-16T15:30:00Z">
              <w:rPr/>
            </w:rPrChange>
          </w:rPr>
          <w:t xml:space="preserve"> </w:t>
        </w:r>
      </w:ins>
    </w:p>
    <w:p w:rsidR="00812253" w:rsidRDefault="00812253">
      <w:pPr>
        <w:pStyle w:val="ListParagraph"/>
        <w:rPr>
          <w:ins w:id="277" w:author="lampe" w:date="2010-02-16T15:30:00Z"/>
          <w:rFonts w:ascii="Arial" w:hAnsi="Arial" w:cs="Arial"/>
          <w:rPrChange w:id="278" w:author="lampe" w:date="2010-02-16T15:32:00Z">
            <w:rPr>
              <w:ins w:id="279" w:author="lampe" w:date="2010-02-16T15:30:00Z"/>
            </w:rPr>
          </w:rPrChange>
        </w:rPr>
        <w:pPrChange w:id="280" w:author="lampe" w:date="2010-02-16T15:32:00Z">
          <w:pPr/>
        </w:pPrChange>
      </w:pPr>
    </w:p>
    <w:p w:rsidR="00812253" w:rsidRDefault="00812253">
      <w:pPr>
        <w:pStyle w:val="ListParagraph"/>
        <w:ind w:firstLine="45"/>
        <w:rPr>
          <w:ins w:id="281" w:author="lampe" w:date="2010-02-16T15:37:00Z"/>
          <w:rFonts w:ascii="Arial" w:hAnsi="Arial" w:cs="Arial"/>
        </w:rPr>
        <w:pPrChange w:id="282" w:author="lampe" w:date="2010-02-16T15:30:00Z">
          <w:pPr/>
        </w:pPrChange>
      </w:pPr>
    </w:p>
    <w:p w:rsidR="00812253" w:rsidRDefault="00017379">
      <w:pPr>
        <w:numPr>
          <w:ilvl w:val="0"/>
          <w:numId w:val="1"/>
        </w:numPr>
        <w:ind w:left="0" w:firstLine="0"/>
        <w:rPr>
          <w:del w:id="283" w:author="grant" w:date="2010-01-26T10:18:00Z"/>
          <w:rFonts w:ascii="Arial" w:hAnsi="Arial" w:cs="Arial"/>
          <w:rPrChange w:id="284" w:author="lampe" w:date="2010-02-16T15:37:00Z">
            <w:rPr>
              <w:del w:id="285" w:author="grant" w:date="2010-01-26T10:18:00Z"/>
            </w:rPr>
          </w:rPrChange>
        </w:rPr>
        <w:pPrChange w:id="286" w:author="lampe" w:date="2010-02-16T15:38:00Z">
          <w:pPr/>
        </w:pPrChange>
      </w:pPr>
      <w:ins w:id="287" w:author="grant" w:date="2010-01-26T10:18:00Z">
        <w:del w:id="288" w:author="lampe" w:date="2010-02-16T15:30:00Z">
          <w:r w:rsidRPr="00017379">
            <w:rPr>
              <w:rFonts w:ascii="Arial" w:hAnsi="Arial" w:cs="Arial"/>
              <w:rPrChange w:id="289" w:author="lampe" w:date="2010-02-16T15:37:00Z">
                <w:rPr/>
              </w:rPrChange>
            </w:rPr>
            <w:delText xml:space="preserve"> </w:delText>
          </w:r>
        </w:del>
      </w:ins>
    </w:p>
    <w:p w:rsidR="00812253" w:rsidRDefault="00DC5C27">
      <w:pPr>
        <w:pStyle w:val="ListParagraph"/>
        <w:numPr>
          <w:ilvl w:val="0"/>
          <w:numId w:val="1"/>
        </w:numPr>
        <w:rPr>
          <w:ins w:id="290" w:author="lampe" w:date="2010-02-16T15:32:00Z"/>
        </w:rPr>
        <w:pPrChange w:id="291" w:author="lampe" w:date="2010-02-16T15:39:00Z">
          <w:pPr/>
        </w:pPrChange>
      </w:pPr>
      <w:del w:id="292" w:author="lampe" w:date="2010-02-16T15:37:00Z">
        <w:r w:rsidRPr="00891A7C" w:rsidDel="009E3969">
          <w:tab/>
        </w:r>
        <w:r w:rsidRPr="00891A7C" w:rsidDel="009E3969">
          <w:tab/>
        </w:r>
      </w:del>
      <w:del w:id="293" w:author="lampe" w:date="2010-02-16T15:38:00Z">
        <w:r w:rsidRPr="00891A7C" w:rsidDel="009E3969">
          <w:delText>P</w:delText>
        </w:r>
      </w:del>
      <w:ins w:id="294" w:author="lampe" w:date="2010-02-16T15:38:00Z">
        <w:r w:rsidR="009E3969">
          <w:t>P</w:t>
        </w:r>
      </w:ins>
      <w:r w:rsidRPr="00891A7C">
        <w:t xml:space="preserve">ost 1 has had Fiber Ethernet installed and is in the final process of </w:t>
      </w:r>
      <w:del w:id="295" w:author="grant" w:date="2010-01-26T10:15:00Z">
        <w:r w:rsidRPr="00891A7C" w:rsidDel="00891A7C">
          <w:tab/>
        </w:r>
        <w:r w:rsidRPr="00891A7C" w:rsidDel="00891A7C">
          <w:tab/>
        </w:r>
      </w:del>
      <w:r w:rsidR="00CE11E8">
        <w:t xml:space="preserve">having its </w:t>
      </w:r>
      <w:ins w:id="296" w:author="lampe" w:date="2010-02-16T15:39:00Z">
        <w:r w:rsidR="009E3667">
          <w:t xml:space="preserve">      </w:t>
        </w:r>
      </w:ins>
      <w:r w:rsidR="00CE11E8">
        <w:t>new server installed.</w:t>
      </w:r>
    </w:p>
    <w:p w:rsidR="00812253" w:rsidRDefault="00CE11E8">
      <w:pPr>
        <w:pStyle w:val="ListParagraph"/>
        <w:ind w:firstLine="45"/>
        <w:rPr>
          <w:ins w:id="297" w:author="lampe" w:date="2010-02-16T15:31:00Z"/>
        </w:rPr>
        <w:pPrChange w:id="298" w:author="lampe" w:date="2010-02-16T15:30:00Z">
          <w:pPr/>
        </w:pPrChange>
      </w:pPr>
      <w:r>
        <w:t xml:space="preserve">  </w:t>
      </w:r>
    </w:p>
    <w:p w:rsidR="00812253" w:rsidRDefault="00CE11E8">
      <w:pPr>
        <w:pStyle w:val="ListParagraph"/>
        <w:numPr>
          <w:ilvl w:val="0"/>
          <w:numId w:val="1"/>
        </w:numPr>
        <w:rPr>
          <w:ins w:id="299" w:author="lampe" w:date="2010-02-16T15:32:00Z"/>
        </w:rPr>
        <w:pPrChange w:id="300" w:author="lampe" w:date="2010-02-16T15:39:00Z">
          <w:pPr/>
        </w:pPrChange>
      </w:pPr>
      <w:r>
        <w:t xml:space="preserve">Post 8 Fiber has been put on hold </w:t>
      </w:r>
      <w:del w:id="301" w:author="grant" w:date="2010-01-26T10:15:00Z">
        <w:r>
          <w:tab/>
        </w:r>
        <w:r>
          <w:tab/>
        </w:r>
        <w:r>
          <w:tab/>
        </w:r>
      </w:del>
      <w:r>
        <w:t xml:space="preserve">until late spring </w:t>
      </w:r>
      <w:ins w:id="302" w:author="grant" w:date="2010-01-25T13:25:00Z">
        <w:r>
          <w:t xml:space="preserve">2010 </w:t>
        </w:r>
      </w:ins>
      <w:r>
        <w:t xml:space="preserve">because of </w:t>
      </w:r>
      <w:ins w:id="303" w:author="grant" w:date="2010-01-25T13:25:00Z">
        <w:r>
          <w:t>issues that the ICN has encountered with installing the fiber.</w:t>
        </w:r>
      </w:ins>
      <w:del w:id="304" w:author="grant" w:date="2010-01-25T13:26:00Z">
        <w:r>
          <w:delText xml:space="preserve">a road project that is preventing the </w:delText>
        </w:r>
        <w:r>
          <w:tab/>
        </w:r>
        <w:r>
          <w:tab/>
        </w:r>
        <w:r>
          <w:tab/>
          <w:delText>Fiber to be installed.</w:delText>
        </w:r>
      </w:del>
      <w:r>
        <w:t xml:space="preserve">  An alternative route </w:t>
      </w:r>
      <w:ins w:id="305" w:author="grant" w:date="2010-01-25T13:26:00Z">
        <w:r>
          <w:t xml:space="preserve">is needed and the final cost is unknown at this time. </w:t>
        </w:r>
      </w:ins>
    </w:p>
    <w:p w:rsidR="00812253" w:rsidRDefault="00CE11E8">
      <w:pPr>
        <w:pStyle w:val="ListParagraph"/>
        <w:ind w:firstLine="45"/>
        <w:rPr>
          <w:ins w:id="306" w:author="lampe" w:date="2010-02-16T15:31:00Z"/>
        </w:rPr>
        <w:pPrChange w:id="307" w:author="lampe" w:date="2010-02-16T15:30:00Z">
          <w:pPr/>
        </w:pPrChange>
      </w:pPr>
      <w:ins w:id="308" w:author="grant" w:date="2010-01-25T13:26:00Z">
        <w:r>
          <w:t xml:space="preserve"> </w:t>
        </w:r>
      </w:ins>
    </w:p>
    <w:p w:rsidR="00812253" w:rsidRDefault="00CE11E8">
      <w:pPr>
        <w:pStyle w:val="ListParagraph"/>
        <w:numPr>
          <w:ilvl w:val="0"/>
          <w:numId w:val="1"/>
        </w:numPr>
        <w:rPr>
          <w:ins w:id="309" w:author="lampe" w:date="2010-02-16T15:40:00Z"/>
        </w:rPr>
        <w:pPrChange w:id="310" w:author="lampe" w:date="2010-02-16T15:39:00Z">
          <w:pPr/>
        </w:pPrChange>
      </w:pPr>
      <w:del w:id="311" w:author="grant" w:date="2010-01-25T13:27:00Z">
        <w:r>
          <w:delText xml:space="preserve">would double the cost </w:delText>
        </w:r>
        <w:r>
          <w:tab/>
        </w:r>
        <w:r>
          <w:tab/>
        </w:r>
        <w:r>
          <w:tab/>
          <w:delText>making the installation $220,000.</w:delText>
        </w:r>
      </w:del>
      <w:del w:id="312" w:author="grant" w:date="2010-01-26T10:15:00Z">
        <w:r>
          <w:delText xml:space="preserve">  </w:delText>
        </w:r>
      </w:del>
      <w:r>
        <w:t xml:space="preserve">Post 3 will also be placed on hold </w:t>
      </w:r>
      <w:del w:id="313" w:author="grant" w:date="2010-01-26T10:15:00Z">
        <w:r>
          <w:tab/>
        </w:r>
        <w:r>
          <w:tab/>
        </w:r>
      </w:del>
      <w:r>
        <w:t xml:space="preserve">because the DOT will be installing Fiber along the Interstate for </w:t>
      </w:r>
      <w:del w:id="314" w:author="grant" w:date="2010-01-26T10:15:00Z">
        <w:r>
          <w:tab/>
        </w:r>
        <w:r>
          <w:tab/>
        </w:r>
      </w:del>
      <w:del w:id="315" w:author="grant" w:date="2010-01-26T10:26:00Z">
        <w:r>
          <w:tab/>
        </w:r>
      </w:del>
      <w:r>
        <w:t>video cameras to monitor a major construction project</w:t>
      </w:r>
      <w:ins w:id="316" w:author="lampe" w:date="2010-01-26T14:59:00Z">
        <w:r w:rsidR="00B11F19">
          <w:t>,</w:t>
        </w:r>
      </w:ins>
      <w:r>
        <w:t xml:space="preserve"> and </w:t>
      </w:r>
      <w:smartTag w:uri="urn:schemas-microsoft-com:office:smarttags" w:element="stockticker">
        <w:r>
          <w:t>ISP</w:t>
        </w:r>
      </w:smartTag>
      <w:r>
        <w:t xml:space="preserve"> will </w:t>
      </w:r>
      <w:del w:id="317" w:author="grant" w:date="2010-01-26T10:18:00Z">
        <w:r>
          <w:tab/>
        </w:r>
        <w:r>
          <w:tab/>
        </w:r>
        <w:r>
          <w:tab/>
        </w:r>
      </w:del>
      <w:r>
        <w:t xml:space="preserve">be able to tap into it for around $5000, saving approximately </w:t>
      </w:r>
      <w:del w:id="318" w:author="grant" w:date="2010-01-26T10:18:00Z">
        <w:r>
          <w:tab/>
        </w:r>
        <w:r>
          <w:tab/>
        </w:r>
        <w:r>
          <w:tab/>
        </w:r>
        <w:r>
          <w:tab/>
        </w:r>
      </w:del>
      <w:r>
        <w:t xml:space="preserve">$27,000. </w:t>
      </w:r>
      <w:del w:id="319" w:author="lampe" w:date="2010-02-16T15:40:00Z">
        <w:r w:rsidDel="009E3667">
          <w:delText xml:space="preserve"> </w:delText>
        </w:r>
      </w:del>
      <w:r>
        <w:t xml:space="preserve">The estimated time frame for Post 3 will now be pushed </w:t>
      </w:r>
      <w:del w:id="320" w:author="grant" w:date="2010-01-26T10:18:00Z">
        <w:r>
          <w:tab/>
        </w:r>
        <w:r>
          <w:tab/>
        </w:r>
        <w:r>
          <w:tab/>
        </w:r>
      </w:del>
      <w:r>
        <w:t xml:space="preserve">back 12 </w:t>
      </w:r>
      <w:del w:id="321" w:author="grant" w:date="2010-01-25T13:27:00Z">
        <w:r>
          <w:delText xml:space="preserve">to 24 </w:delText>
        </w:r>
      </w:del>
      <w:r>
        <w:t xml:space="preserve">months. </w:t>
      </w:r>
    </w:p>
    <w:p w:rsidR="00812253" w:rsidRDefault="00CE11E8">
      <w:pPr>
        <w:pStyle w:val="ListParagraph"/>
        <w:rPr>
          <w:ins w:id="322" w:author="lampe" w:date="2010-02-16T15:40:00Z"/>
        </w:rPr>
        <w:pPrChange w:id="323" w:author="lampe" w:date="2010-02-16T15:40:00Z">
          <w:pPr/>
        </w:pPrChange>
      </w:pPr>
      <w:del w:id="324" w:author="lampe" w:date="2010-02-16T15:40:00Z">
        <w:r w:rsidDel="009E3667">
          <w:delText xml:space="preserve"> </w:delText>
        </w:r>
      </w:del>
    </w:p>
    <w:p w:rsidR="00812253" w:rsidRDefault="00CE11E8">
      <w:pPr>
        <w:pStyle w:val="ListParagraph"/>
        <w:numPr>
          <w:ilvl w:val="0"/>
          <w:numId w:val="1"/>
        </w:numPr>
        <w:rPr>
          <w:ins w:id="325" w:author="lampe" w:date="2010-01-26T15:10:00Z"/>
        </w:rPr>
        <w:pPrChange w:id="326" w:author="lampe" w:date="2010-02-16T15:39:00Z">
          <w:pPr/>
        </w:pPrChange>
      </w:pPr>
      <w:r>
        <w:t xml:space="preserve">The next Post that we are considering to </w:t>
      </w:r>
      <w:del w:id="327" w:author="grant" w:date="2010-01-26T10:19:00Z">
        <w:r>
          <w:tab/>
        </w:r>
        <w:r>
          <w:tab/>
        </w:r>
        <w:r>
          <w:tab/>
        </w:r>
      </w:del>
      <w:r>
        <w:t xml:space="preserve">install Fiber will be Post 7 at an estimated cost of $23,000.  </w:t>
      </w:r>
    </w:p>
    <w:p w:rsidR="00812253" w:rsidRDefault="00812253">
      <w:pPr>
        <w:ind w:left="1440"/>
        <w:rPr>
          <w:rFonts w:ascii="Arial" w:hAnsi="Arial" w:cs="Arial"/>
        </w:rPr>
        <w:pPrChange w:id="328" w:author="grant" w:date="2010-01-26T10:15:00Z">
          <w:pPr/>
        </w:pPrChange>
      </w:pPr>
    </w:p>
    <w:p w:rsidR="00DC5C27" w:rsidRPr="00891A7C" w:rsidRDefault="00DC5C27" w:rsidP="00DC5C27">
      <w:pPr>
        <w:rPr>
          <w:rFonts w:ascii="Arial" w:hAnsi="Arial" w:cs="Arial"/>
        </w:rPr>
      </w:pPr>
    </w:p>
    <w:p w:rsidR="00812253" w:rsidRDefault="00812253">
      <w:pPr>
        <w:ind w:left="1440"/>
        <w:rPr>
          <w:ins w:id="329" w:author="lampe" w:date="2010-01-26T13:28:00Z"/>
          <w:rFonts w:ascii="Arial" w:hAnsi="Arial" w:cs="Arial"/>
        </w:rPr>
        <w:pPrChange w:id="330" w:author="grant" w:date="2010-01-26T10:19:00Z">
          <w:pPr/>
        </w:pPrChange>
      </w:pPr>
    </w:p>
    <w:p w:rsidR="00812253" w:rsidRDefault="00812253" w:rsidP="00812253">
      <w:pPr>
        <w:ind w:left="540" w:hanging="360"/>
        <w:rPr>
          <w:rFonts w:ascii="Arial" w:hAnsi="Arial" w:cs="Arial"/>
        </w:rPr>
        <w:pPrChange w:id="331" w:author="lampe" w:date="2010-02-19T08:33:00Z">
          <w:pPr/>
        </w:pPrChange>
      </w:pPr>
      <w:ins w:id="332" w:author="lampe" w:date="2010-02-19T08:34:00Z">
        <w:r>
          <w:rPr>
            <w:rFonts w:ascii="Arial" w:hAnsi="Arial" w:cs="Arial"/>
          </w:rPr>
          <w:t xml:space="preserve">     </w:t>
        </w:r>
      </w:ins>
      <w:del w:id="333" w:author="grant" w:date="2010-01-26T10:19:00Z">
        <w:r w:rsidR="00CE11E8">
          <w:rPr>
            <w:rFonts w:ascii="Arial" w:hAnsi="Arial" w:cs="Arial"/>
          </w:rPr>
          <w:tab/>
        </w:r>
        <w:r w:rsidR="00CE11E8">
          <w:rPr>
            <w:rFonts w:ascii="Arial" w:hAnsi="Arial" w:cs="Arial"/>
          </w:rPr>
          <w:tab/>
        </w:r>
      </w:del>
      <w:r w:rsidR="00CE11E8">
        <w:rPr>
          <w:rFonts w:ascii="Arial" w:hAnsi="Arial" w:cs="Arial"/>
        </w:rPr>
        <w:t xml:space="preserve">Organizational Impact:  $1,500,000 (initial installation) + </w:t>
      </w:r>
      <w:del w:id="334" w:author="grant" w:date="2010-01-26T10:19:00Z">
        <w:r w:rsidR="00CE11E8">
          <w:rPr>
            <w:rFonts w:ascii="Arial" w:hAnsi="Arial" w:cs="Arial"/>
          </w:rPr>
          <w:tab/>
        </w:r>
        <w:r w:rsidR="00CE11E8">
          <w:rPr>
            <w:rFonts w:ascii="Arial" w:hAnsi="Arial" w:cs="Arial"/>
          </w:rPr>
          <w:tab/>
        </w:r>
        <w:r w:rsidR="00CE11E8">
          <w:rPr>
            <w:rFonts w:ascii="Arial" w:hAnsi="Arial" w:cs="Arial"/>
          </w:rPr>
          <w:tab/>
        </w:r>
        <w:r w:rsidR="00CE11E8">
          <w:rPr>
            <w:rFonts w:ascii="Arial" w:hAnsi="Arial" w:cs="Arial"/>
          </w:rPr>
          <w:tab/>
        </w:r>
      </w:del>
      <w:r w:rsidR="00CE11E8">
        <w:rPr>
          <w:rFonts w:ascii="Arial" w:hAnsi="Arial" w:cs="Arial"/>
        </w:rPr>
        <w:t>$411,000/year (</w:t>
      </w:r>
      <w:smartTag w:uri="urn:schemas-microsoft-com:office:smarttags" w:element="stockticker">
        <w:r w:rsidR="00CE11E8">
          <w:rPr>
            <w:rFonts w:ascii="Arial" w:hAnsi="Arial" w:cs="Arial"/>
          </w:rPr>
          <w:t>ICN</w:t>
        </w:r>
      </w:smartTag>
      <w:r w:rsidR="00CE11E8">
        <w:rPr>
          <w:rFonts w:ascii="Arial" w:hAnsi="Arial" w:cs="Arial"/>
        </w:rPr>
        <w:t xml:space="preserve"> service for all district offices and </w:t>
      </w:r>
      <w:del w:id="335" w:author="grant" w:date="2010-01-26T10:19:00Z">
        <w:r w:rsidR="00CE11E8">
          <w:rPr>
            <w:rFonts w:ascii="Arial" w:hAnsi="Arial" w:cs="Arial"/>
          </w:rPr>
          <w:tab/>
        </w:r>
        <w:r w:rsidR="00CE11E8">
          <w:rPr>
            <w:rFonts w:ascii="Arial" w:hAnsi="Arial" w:cs="Arial"/>
          </w:rPr>
          <w:tab/>
        </w:r>
        <w:r w:rsidR="00CE11E8">
          <w:rPr>
            <w:rFonts w:ascii="Arial" w:hAnsi="Arial" w:cs="Arial"/>
          </w:rPr>
          <w:tab/>
        </w:r>
        <w:r w:rsidR="00CE11E8">
          <w:rPr>
            <w:rFonts w:ascii="Arial" w:hAnsi="Arial" w:cs="Arial"/>
          </w:rPr>
          <w:tab/>
        </w:r>
        <w:r w:rsidR="00CE11E8">
          <w:rPr>
            <w:rFonts w:ascii="Arial" w:hAnsi="Arial" w:cs="Arial"/>
          </w:rPr>
          <w:tab/>
        </w:r>
      </w:del>
      <w:r w:rsidR="00CE11E8">
        <w:rPr>
          <w:rFonts w:ascii="Arial" w:hAnsi="Arial" w:cs="Arial"/>
        </w:rPr>
        <w:t>Communications Centers)</w:t>
      </w:r>
      <w:ins w:id="336" w:author="grant" w:date="2010-01-25T13:28:00Z">
        <w:r w:rsidR="00CE11E8">
          <w:rPr>
            <w:rFonts w:ascii="Arial" w:hAnsi="Arial" w:cs="Arial"/>
          </w:rPr>
          <w:t xml:space="preserve">.  </w:t>
        </w:r>
      </w:ins>
      <w:ins w:id="337" w:author="grant" w:date="2010-01-26T10:03:00Z">
        <w:r w:rsidR="00CE11E8">
          <w:rPr>
            <w:rFonts w:ascii="Arial" w:hAnsi="Arial" w:cs="Arial"/>
          </w:rPr>
          <w:t>These</w:t>
        </w:r>
      </w:ins>
      <w:ins w:id="338" w:author="grant" w:date="2010-01-25T13:28:00Z">
        <w:r w:rsidR="00CE11E8">
          <w:rPr>
            <w:rFonts w:ascii="Arial" w:hAnsi="Arial" w:cs="Arial"/>
          </w:rPr>
          <w:t xml:space="preserve"> costs would depend on the number of district offices the Patrol </w:t>
        </w:r>
      </w:ins>
      <w:ins w:id="339" w:author="lampe" w:date="2010-02-16T15:41:00Z">
        <w:r w:rsidR="009E3667">
          <w:rPr>
            <w:rFonts w:ascii="Arial" w:hAnsi="Arial" w:cs="Arial"/>
          </w:rPr>
          <w:t xml:space="preserve">Utilizes. </w:t>
        </w:r>
      </w:ins>
      <w:ins w:id="340" w:author="grant" w:date="2010-01-26T10:19:00Z">
        <w:del w:id="341" w:author="lampe" w:date="2010-02-16T15:41:00Z">
          <w:r w:rsidR="00CE11E8" w:rsidDel="009E3667">
            <w:rPr>
              <w:rFonts w:ascii="Arial" w:hAnsi="Arial" w:cs="Arial"/>
            </w:rPr>
            <w:delText>unitize</w:delText>
          </w:r>
        </w:del>
      </w:ins>
      <w:ins w:id="342" w:author="grant" w:date="2010-01-25T13:28:00Z">
        <w:del w:id="343" w:author="lampe" w:date="2010-02-16T15:41:00Z">
          <w:r w:rsidR="00CE11E8" w:rsidDel="009E3667">
            <w:rPr>
              <w:rFonts w:ascii="Arial" w:hAnsi="Arial" w:cs="Arial"/>
            </w:rPr>
            <w:delText>.</w:delText>
          </w:r>
        </w:del>
        <w:r w:rsidR="00CE11E8">
          <w:rPr>
            <w:rFonts w:ascii="Arial" w:hAnsi="Arial" w:cs="Arial"/>
          </w:rPr>
          <w:t xml:space="preserve">  </w:t>
        </w:r>
      </w:ins>
      <w:ins w:id="344" w:author="grant" w:date="2010-01-26T10:04:00Z">
        <w:r w:rsidR="00CE11E8">
          <w:rPr>
            <w:rFonts w:ascii="Arial" w:hAnsi="Arial" w:cs="Arial"/>
          </w:rPr>
          <w:t>It has been found that t</w:t>
        </w:r>
      </w:ins>
      <w:ins w:id="345" w:author="grant" w:date="2010-01-25T13:28:00Z">
        <w:r w:rsidR="00CE11E8">
          <w:rPr>
            <w:rFonts w:ascii="Arial" w:hAnsi="Arial" w:cs="Arial"/>
          </w:rPr>
          <w:t>he cost</w:t>
        </w:r>
      </w:ins>
      <w:ins w:id="346" w:author="grant" w:date="2010-01-26T10:04:00Z">
        <w:r w:rsidR="00CE11E8">
          <w:rPr>
            <w:rFonts w:ascii="Arial" w:hAnsi="Arial" w:cs="Arial"/>
          </w:rPr>
          <w:t xml:space="preserve"> of installing the fiber is increasing </w:t>
        </w:r>
      </w:ins>
      <w:ins w:id="347" w:author="grant" w:date="2010-01-25T13:28:00Z">
        <w:r w:rsidR="00CE11E8">
          <w:rPr>
            <w:rFonts w:ascii="Arial" w:hAnsi="Arial" w:cs="Arial"/>
          </w:rPr>
          <w:t>eve</w:t>
        </w:r>
      </w:ins>
      <w:ins w:id="348" w:author="grant" w:date="2010-01-25T13:29:00Z">
        <w:r w:rsidR="00CE11E8">
          <w:rPr>
            <w:rFonts w:ascii="Arial" w:hAnsi="Arial" w:cs="Arial"/>
          </w:rPr>
          <w:t xml:space="preserve">ry year that the Patrol </w:t>
        </w:r>
      </w:ins>
      <w:ins w:id="349" w:author="grant" w:date="2010-01-26T10:05:00Z">
        <w:r w:rsidR="00CE11E8">
          <w:rPr>
            <w:rFonts w:ascii="Arial" w:hAnsi="Arial" w:cs="Arial"/>
          </w:rPr>
          <w:t>is unable to proceed with this project</w:t>
        </w:r>
      </w:ins>
      <w:ins w:id="350" w:author="grant" w:date="2010-01-25T13:29:00Z">
        <w:r w:rsidR="00CE11E8">
          <w:rPr>
            <w:rFonts w:ascii="Arial" w:hAnsi="Arial" w:cs="Arial"/>
          </w:rPr>
          <w:t>.</w:t>
        </w:r>
      </w:ins>
    </w:p>
    <w:p w:rsidR="00DC5C27" w:rsidRPr="00891A7C" w:rsidRDefault="00DC5C27" w:rsidP="00812253">
      <w:pPr>
        <w:ind w:left="540" w:hanging="360"/>
        <w:rPr>
          <w:rFonts w:ascii="Arial" w:hAnsi="Arial" w:cs="Arial"/>
        </w:rPr>
      </w:pPr>
    </w:p>
    <w:p w:rsidR="00505910" w:rsidRDefault="00CE11E8" w:rsidP="00812253">
      <w:pPr>
        <w:ind w:left="540" w:hanging="360"/>
        <w:rPr>
          <w:rFonts w:ascii="Arial" w:hAnsi="Arial" w:cs="Arial"/>
          <w:b/>
          <w:u w:val="single"/>
        </w:rPr>
      </w:pPr>
      <w:r>
        <w:rPr>
          <w:rFonts w:ascii="Arial" w:hAnsi="Arial" w:cs="Arial"/>
        </w:rPr>
        <w:tab/>
      </w:r>
      <w:del w:id="351" w:author="lampe" w:date="2010-02-19T08:34:00Z">
        <w:r w:rsidDel="00812253">
          <w:rPr>
            <w:rFonts w:ascii="Arial" w:hAnsi="Arial" w:cs="Arial"/>
          </w:rPr>
          <w:tab/>
        </w:r>
      </w:del>
      <w:r>
        <w:rPr>
          <w:rFonts w:ascii="Arial" w:hAnsi="Arial" w:cs="Arial"/>
          <w:u w:val="single"/>
        </w:rPr>
        <w:t>Portable Radios</w:t>
      </w:r>
      <w:r>
        <w:rPr>
          <w:rFonts w:ascii="Arial" w:hAnsi="Arial" w:cs="Arial"/>
        </w:rPr>
        <w:tab/>
      </w:r>
      <w:r>
        <w:rPr>
          <w:rFonts w:ascii="Arial" w:hAnsi="Arial" w:cs="Arial"/>
        </w:rPr>
        <w:tab/>
      </w:r>
    </w:p>
    <w:p w:rsidR="001639B2" w:rsidRPr="00891A7C" w:rsidRDefault="001639B2" w:rsidP="00812253">
      <w:pPr>
        <w:ind w:left="540" w:hanging="360"/>
        <w:rPr>
          <w:rFonts w:ascii="Arial" w:hAnsi="Arial" w:cs="Arial"/>
        </w:rPr>
      </w:pPr>
    </w:p>
    <w:p w:rsidR="00812253" w:rsidRDefault="00812253" w:rsidP="00812253">
      <w:pPr>
        <w:ind w:left="540" w:hanging="360"/>
        <w:rPr>
          <w:rFonts w:ascii="Arial" w:hAnsi="Arial" w:cs="Arial"/>
        </w:rPr>
        <w:pPrChange w:id="352" w:author="grant" w:date="2010-01-26T10:19:00Z">
          <w:pPr/>
        </w:pPrChange>
      </w:pPr>
      <w:ins w:id="353" w:author="lampe" w:date="2010-02-19T08:34:00Z">
        <w:r>
          <w:rPr>
            <w:rFonts w:ascii="Arial" w:hAnsi="Arial" w:cs="Arial"/>
          </w:rPr>
          <w:t xml:space="preserve">      </w:t>
        </w:r>
      </w:ins>
      <w:del w:id="354" w:author="grant" w:date="2010-01-26T10:19:00Z">
        <w:r w:rsidR="00CE11E8">
          <w:rPr>
            <w:rFonts w:ascii="Arial" w:hAnsi="Arial" w:cs="Arial"/>
          </w:rPr>
          <w:tab/>
        </w:r>
        <w:r w:rsidR="00CE11E8">
          <w:rPr>
            <w:rFonts w:ascii="Arial" w:hAnsi="Arial" w:cs="Arial"/>
          </w:rPr>
          <w:tab/>
        </w:r>
      </w:del>
      <w:smartTag w:uri="urn:schemas-microsoft-com:office:smarttags" w:element="stockticker">
        <w:r w:rsidR="00CE11E8">
          <w:rPr>
            <w:rFonts w:ascii="Arial" w:hAnsi="Arial" w:cs="Arial"/>
          </w:rPr>
          <w:t>ISP</w:t>
        </w:r>
      </w:smartTag>
      <w:r w:rsidR="00CE11E8">
        <w:rPr>
          <w:rFonts w:ascii="Arial" w:hAnsi="Arial" w:cs="Arial"/>
        </w:rPr>
        <w:t xml:space="preserve"> received </w:t>
      </w:r>
      <w:ins w:id="355" w:author="grant" w:date="2010-01-26T10:06:00Z">
        <w:del w:id="356" w:author="lampe" w:date="2010-01-26T15:00:00Z">
          <w:r w:rsidR="00CE11E8">
            <w:rPr>
              <w:rFonts w:ascii="Arial" w:hAnsi="Arial" w:cs="Arial"/>
            </w:rPr>
            <w:delText xml:space="preserve">new </w:delText>
          </w:r>
        </w:del>
      </w:ins>
      <w:r w:rsidR="00CE11E8">
        <w:rPr>
          <w:rFonts w:ascii="Arial" w:hAnsi="Arial" w:cs="Arial"/>
        </w:rPr>
        <w:t xml:space="preserve">50 </w:t>
      </w:r>
      <w:ins w:id="357" w:author="lampe" w:date="2010-01-26T15:00:00Z">
        <w:r w:rsidR="00EF202B" w:rsidRPr="00891A7C">
          <w:rPr>
            <w:rFonts w:ascii="Arial" w:hAnsi="Arial" w:cs="Arial"/>
          </w:rPr>
          <w:t>new</w:t>
        </w:r>
        <w:r w:rsidR="00CE11E8">
          <w:rPr>
            <w:rFonts w:ascii="Arial" w:hAnsi="Arial" w:cs="Arial"/>
          </w:rPr>
          <w:t xml:space="preserve"> </w:t>
        </w:r>
      </w:ins>
      <w:r w:rsidR="00CE11E8">
        <w:rPr>
          <w:rFonts w:ascii="Arial" w:hAnsi="Arial" w:cs="Arial"/>
        </w:rPr>
        <w:t xml:space="preserve">units and deployed </w:t>
      </w:r>
      <w:del w:id="358" w:author="grant" w:date="2010-01-26T10:06:00Z">
        <w:r w:rsidR="00CE11E8">
          <w:rPr>
            <w:rFonts w:ascii="Arial" w:hAnsi="Arial" w:cs="Arial"/>
          </w:rPr>
          <w:delText xml:space="preserve">new units to </w:delText>
        </w:r>
      </w:del>
      <w:ins w:id="359" w:author="grant" w:date="2010-01-26T10:06:00Z">
        <w:r w:rsidR="00CE11E8">
          <w:rPr>
            <w:rFonts w:ascii="Arial" w:hAnsi="Arial" w:cs="Arial"/>
          </w:rPr>
          <w:t xml:space="preserve">them </w:t>
        </w:r>
      </w:ins>
      <w:del w:id="360" w:author="grant" w:date="2010-01-26T10:06:00Z">
        <w:r w:rsidR="00CE11E8">
          <w:rPr>
            <w:rFonts w:ascii="Arial" w:hAnsi="Arial" w:cs="Arial"/>
          </w:rPr>
          <w:delText xml:space="preserve">all </w:delText>
        </w:r>
      </w:del>
      <w:ins w:id="361" w:author="grant" w:date="2010-01-26T10:06:00Z">
        <w:r w:rsidR="00CE11E8">
          <w:rPr>
            <w:rFonts w:ascii="Arial" w:hAnsi="Arial" w:cs="Arial"/>
          </w:rPr>
          <w:t xml:space="preserve">to </w:t>
        </w:r>
      </w:ins>
      <w:r w:rsidR="00CE11E8">
        <w:rPr>
          <w:rFonts w:ascii="Arial" w:hAnsi="Arial" w:cs="Arial"/>
        </w:rPr>
        <w:t xml:space="preserve">Troopers in </w:t>
      </w:r>
      <w:del w:id="362" w:author="grant" w:date="2010-01-26T10:19:00Z">
        <w:r w:rsidR="00CE11E8">
          <w:rPr>
            <w:rFonts w:ascii="Arial" w:hAnsi="Arial" w:cs="Arial"/>
          </w:rPr>
          <w:tab/>
        </w:r>
        <w:r w:rsidR="00CE11E8">
          <w:rPr>
            <w:rFonts w:ascii="Arial" w:hAnsi="Arial" w:cs="Arial"/>
          </w:rPr>
          <w:tab/>
        </w:r>
        <w:r w:rsidR="00CE11E8">
          <w:rPr>
            <w:rFonts w:ascii="Arial" w:hAnsi="Arial" w:cs="Arial"/>
          </w:rPr>
          <w:tab/>
        </w:r>
      </w:del>
      <w:r w:rsidR="00CE11E8">
        <w:rPr>
          <w:rFonts w:ascii="Arial" w:hAnsi="Arial" w:cs="Arial"/>
        </w:rPr>
        <w:t>Post 5, 2 and Post 13. The units that these districts turn in w</w:t>
      </w:r>
      <w:ins w:id="363" w:author="grant" w:date="2010-01-25T13:30:00Z">
        <w:r w:rsidR="00CE11E8">
          <w:rPr>
            <w:rFonts w:ascii="Arial" w:hAnsi="Arial" w:cs="Arial"/>
          </w:rPr>
          <w:t>ere</w:t>
        </w:r>
      </w:ins>
      <w:del w:id="364" w:author="grant" w:date="2010-01-25T13:30:00Z">
        <w:r w:rsidR="00CE11E8">
          <w:rPr>
            <w:rFonts w:ascii="Arial" w:hAnsi="Arial" w:cs="Arial"/>
          </w:rPr>
          <w:delText xml:space="preserve">ill now </w:delText>
        </w:r>
        <w:r w:rsidR="00CE11E8">
          <w:rPr>
            <w:rFonts w:ascii="Arial" w:hAnsi="Arial" w:cs="Arial"/>
          </w:rPr>
          <w:tab/>
        </w:r>
        <w:r w:rsidR="00CE11E8">
          <w:rPr>
            <w:rFonts w:ascii="Arial" w:hAnsi="Arial" w:cs="Arial"/>
          </w:rPr>
          <w:tab/>
        </w:r>
        <w:r w:rsidR="00CE11E8">
          <w:rPr>
            <w:rFonts w:ascii="Arial" w:hAnsi="Arial" w:cs="Arial"/>
          </w:rPr>
          <w:tab/>
          <w:delText>be</w:delText>
        </w:r>
      </w:del>
      <w:r w:rsidR="00CE11E8">
        <w:rPr>
          <w:rFonts w:ascii="Arial" w:hAnsi="Arial" w:cs="Arial"/>
        </w:rPr>
        <w:t xml:space="preserve"> used for parts in an attempt to keep the other units operational.</w:t>
      </w:r>
      <w:ins w:id="365" w:author="grant" w:date="2010-01-25T13:31:00Z">
        <w:r w:rsidR="00CE11E8">
          <w:rPr>
            <w:rFonts w:ascii="Arial" w:hAnsi="Arial" w:cs="Arial"/>
          </w:rPr>
          <w:t xml:space="preserve"> </w:t>
        </w:r>
      </w:ins>
      <w:r w:rsidR="00CE11E8">
        <w:rPr>
          <w:rFonts w:ascii="Arial" w:hAnsi="Arial" w:cs="Arial"/>
        </w:rPr>
        <w:t xml:space="preserve"> </w:t>
      </w:r>
      <w:del w:id="366" w:author="grant" w:date="2010-01-25T13:31:00Z">
        <w:r w:rsidR="00CE11E8">
          <w:rPr>
            <w:rFonts w:ascii="Arial" w:hAnsi="Arial" w:cs="Arial"/>
          </w:rPr>
          <w:tab/>
        </w:r>
        <w:r w:rsidR="00CE11E8">
          <w:rPr>
            <w:rFonts w:ascii="Arial" w:hAnsi="Arial" w:cs="Arial"/>
          </w:rPr>
          <w:tab/>
        </w:r>
        <w:r w:rsidR="00CE11E8">
          <w:rPr>
            <w:rFonts w:ascii="Arial" w:hAnsi="Arial" w:cs="Arial"/>
          </w:rPr>
          <w:tab/>
          <w:delText xml:space="preserve">We need to address the issue of handhelds for the rest of the </w:delText>
        </w:r>
        <w:r w:rsidR="00CE11E8">
          <w:rPr>
            <w:rFonts w:ascii="Arial" w:hAnsi="Arial" w:cs="Arial"/>
          </w:rPr>
          <w:tab/>
        </w:r>
        <w:r w:rsidR="00CE11E8">
          <w:rPr>
            <w:rFonts w:ascii="Arial" w:hAnsi="Arial" w:cs="Arial"/>
          </w:rPr>
          <w:tab/>
        </w:r>
        <w:r w:rsidR="00CE11E8">
          <w:rPr>
            <w:rFonts w:ascii="Arial" w:hAnsi="Arial" w:cs="Arial"/>
          </w:rPr>
          <w:tab/>
          <w:delText>organization.</w:delText>
        </w:r>
      </w:del>
      <w:ins w:id="367" w:author="grant" w:date="2010-01-25T13:31:00Z">
        <w:r w:rsidR="00CE11E8">
          <w:rPr>
            <w:rFonts w:ascii="Arial" w:hAnsi="Arial" w:cs="Arial"/>
          </w:rPr>
          <w:t>An additional 50 units have been ordered and will replace all the units in Post 4 and 6.</w:t>
        </w:r>
      </w:ins>
      <w:r w:rsidR="00CE11E8">
        <w:rPr>
          <w:rFonts w:ascii="Arial" w:hAnsi="Arial" w:cs="Arial"/>
        </w:rPr>
        <w:t xml:space="preserve"> </w:t>
      </w:r>
      <w:ins w:id="368" w:author="grant" w:date="2010-01-26T10:07:00Z">
        <w:r w:rsidR="00CE11E8">
          <w:rPr>
            <w:rFonts w:ascii="Arial" w:hAnsi="Arial" w:cs="Arial"/>
          </w:rPr>
          <w:t xml:space="preserve"> The same process of using old for parts to keep the rest of the Patrol operational will be used.  Radio Technicians are advising that it </w:t>
        </w:r>
        <w:del w:id="369" w:author="lampe" w:date="2010-01-26T15:00:00Z">
          <w:r w:rsidR="00CE11E8">
            <w:rPr>
              <w:rFonts w:ascii="Arial" w:hAnsi="Arial" w:cs="Arial"/>
            </w:rPr>
            <w:delText xml:space="preserve">is taking </w:delText>
          </w:r>
        </w:del>
      </w:ins>
      <w:ins w:id="370" w:author="lampe" w:date="2010-01-26T15:00:00Z">
        <w:r w:rsidR="00EF202B">
          <w:rPr>
            <w:rFonts w:ascii="Arial" w:hAnsi="Arial" w:cs="Arial"/>
          </w:rPr>
          <w:t xml:space="preserve">takes </w:t>
        </w:r>
      </w:ins>
      <w:ins w:id="371" w:author="grant" w:date="2010-01-26T10:08:00Z">
        <w:r w:rsidR="00CE11E8">
          <w:rPr>
            <w:rFonts w:ascii="Arial" w:hAnsi="Arial" w:cs="Arial"/>
          </w:rPr>
          <w:t xml:space="preserve">approximately </w:t>
        </w:r>
      </w:ins>
      <w:ins w:id="372" w:author="grant" w:date="2010-01-26T10:07:00Z">
        <w:r w:rsidR="00CE11E8">
          <w:rPr>
            <w:rFonts w:ascii="Arial" w:hAnsi="Arial" w:cs="Arial"/>
          </w:rPr>
          <w:t>three old units</w:t>
        </w:r>
        <w:del w:id="373" w:author="lampe" w:date="2010-01-26T15:00:00Z">
          <w:r w:rsidR="00CE11E8">
            <w:rPr>
              <w:rFonts w:ascii="Arial" w:hAnsi="Arial" w:cs="Arial"/>
            </w:rPr>
            <w:delText xml:space="preserve"> that are being </w:delText>
          </w:r>
        </w:del>
      </w:ins>
      <w:ins w:id="374" w:author="grant" w:date="2010-01-26T10:09:00Z">
        <w:del w:id="375" w:author="lampe" w:date="2010-01-26T15:00:00Z">
          <w:r w:rsidR="00CE11E8">
            <w:rPr>
              <w:rFonts w:ascii="Arial" w:hAnsi="Arial" w:cs="Arial"/>
            </w:rPr>
            <w:delText xml:space="preserve">turned in </w:delText>
          </w:r>
        </w:del>
      </w:ins>
      <w:ins w:id="376" w:author="grant" w:date="2010-01-26T10:10:00Z">
        <w:del w:id="377" w:author="lampe" w:date="2010-01-26T15:00:00Z">
          <w:r w:rsidR="00CE11E8">
            <w:rPr>
              <w:rFonts w:ascii="Arial" w:hAnsi="Arial" w:cs="Arial"/>
            </w:rPr>
            <w:delText>for</w:delText>
          </w:r>
        </w:del>
      </w:ins>
      <w:ins w:id="378" w:author="grant" w:date="2010-01-26T10:09:00Z">
        <w:del w:id="379" w:author="lampe" w:date="2010-01-26T15:00:00Z">
          <w:r w:rsidR="00CE11E8">
            <w:rPr>
              <w:rFonts w:ascii="Arial" w:hAnsi="Arial" w:cs="Arial"/>
            </w:rPr>
            <w:delText xml:space="preserve"> salvage</w:delText>
          </w:r>
        </w:del>
      </w:ins>
      <w:ins w:id="380" w:author="grant" w:date="2010-01-26T10:10:00Z">
        <w:del w:id="381" w:author="lampe" w:date="2010-01-26T15:00:00Z">
          <w:r w:rsidR="00CE11E8">
            <w:rPr>
              <w:rFonts w:ascii="Arial" w:hAnsi="Arial" w:cs="Arial"/>
            </w:rPr>
            <w:delText>,</w:delText>
          </w:r>
        </w:del>
        <w:r w:rsidR="00CE11E8">
          <w:rPr>
            <w:rFonts w:ascii="Arial" w:hAnsi="Arial" w:cs="Arial"/>
          </w:rPr>
          <w:t xml:space="preserve"> to create</w:t>
        </w:r>
      </w:ins>
      <w:ins w:id="382" w:author="grant" w:date="2010-01-26T10:09:00Z">
        <w:r w:rsidR="00CE11E8">
          <w:rPr>
            <w:rFonts w:ascii="Arial" w:hAnsi="Arial" w:cs="Arial"/>
          </w:rPr>
          <w:t xml:space="preserve"> one unit that is functional.</w:t>
        </w:r>
      </w:ins>
    </w:p>
    <w:p w:rsidR="0046770B" w:rsidRPr="00891A7C" w:rsidDel="00891A7C" w:rsidRDefault="0046770B" w:rsidP="00812253">
      <w:pPr>
        <w:ind w:left="540" w:hanging="360"/>
        <w:rPr>
          <w:del w:id="383" w:author="grant" w:date="2010-01-26T10:19:00Z"/>
          <w:rFonts w:ascii="Arial" w:hAnsi="Arial" w:cs="Arial"/>
        </w:rPr>
      </w:pPr>
    </w:p>
    <w:p w:rsidR="00DC5C27" w:rsidRPr="00891A7C" w:rsidDel="00891A7C" w:rsidRDefault="00DC5C27" w:rsidP="00812253">
      <w:pPr>
        <w:ind w:left="540" w:hanging="360"/>
        <w:rPr>
          <w:del w:id="384" w:author="grant" w:date="2010-01-26T10:20:00Z"/>
          <w:rFonts w:ascii="Arial" w:hAnsi="Arial" w:cs="Arial"/>
        </w:rPr>
      </w:pPr>
    </w:p>
    <w:p w:rsidR="00DC5C27" w:rsidRPr="00891A7C" w:rsidRDefault="00DC5C27" w:rsidP="00812253">
      <w:pPr>
        <w:ind w:left="540" w:hanging="360"/>
        <w:rPr>
          <w:rFonts w:ascii="Arial" w:hAnsi="Arial" w:cs="Arial"/>
        </w:rPr>
      </w:pPr>
    </w:p>
    <w:p w:rsidR="00165831" w:rsidRPr="00891A7C" w:rsidRDefault="00CE11E8" w:rsidP="00812253">
      <w:pPr>
        <w:ind w:left="540" w:hanging="360"/>
        <w:rPr>
          <w:rFonts w:ascii="Arial" w:hAnsi="Arial" w:cs="Arial"/>
          <w:u w:val="single"/>
        </w:rPr>
      </w:pPr>
      <w:r>
        <w:rPr>
          <w:rFonts w:ascii="Arial" w:hAnsi="Arial" w:cs="Arial"/>
        </w:rPr>
        <w:tab/>
      </w:r>
      <w:del w:id="385" w:author="lampe" w:date="2010-02-19T08:34:00Z">
        <w:r w:rsidDel="00812253">
          <w:rPr>
            <w:rFonts w:ascii="Arial" w:hAnsi="Arial" w:cs="Arial"/>
          </w:rPr>
          <w:tab/>
        </w:r>
      </w:del>
      <w:r>
        <w:rPr>
          <w:rFonts w:ascii="Arial" w:hAnsi="Arial" w:cs="Arial"/>
          <w:u w:val="single"/>
        </w:rPr>
        <w:t>In Car Audio Video Cameras</w:t>
      </w:r>
    </w:p>
    <w:p w:rsidR="00165831" w:rsidRPr="00891A7C" w:rsidDel="00891A7C" w:rsidRDefault="00165831" w:rsidP="00812253">
      <w:pPr>
        <w:ind w:left="540" w:hanging="360"/>
        <w:rPr>
          <w:del w:id="386" w:author="grant" w:date="2010-01-26T10:20:00Z"/>
          <w:rFonts w:ascii="Arial" w:hAnsi="Arial" w:cs="Arial"/>
        </w:rPr>
      </w:pPr>
    </w:p>
    <w:p w:rsidR="00B82C05" w:rsidRPr="00891A7C" w:rsidRDefault="00CE11E8" w:rsidP="00812253">
      <w:pPr>
        <w:ind w:left="540" w:hanging="360"/>
        <w:rPr>
          <w:ins w:id="387" w:author="grant" w:date="2010-01-26T09:51:00Z"/>
          <w:rFonts w:ascii="Arial" w:hAnsi="Arial" w:cs="Arial"/>
        </w:rPr>
      </w:pPr>
      <w:r>
        <w:rPr>
          <w:rFonts w:ascii="Arial" w:hAnsi="Arial" w:cs="Arial"/>
        </w:rPr>
        <w:lastRenderedPageBreak/>
        <w:tab/>
      </w:r>
      <w:r>
        <w:rPr>
          <w:rFonts w:ascii="Arial" w:hAnsi="Arial" w:cs="Arial"/>
        </w:rPr>
        <w:tab/>
      </w:r>
    </w:p>
    <w:p w:rsidR="00812253" w:rsidRDefault="00812253" w:rsidP="00812253">
      <w:pPr>
        <w:ind w:left="540" w:hanging="360"/>
        <w:rPr>
          <w:ins w:id="388" w:author="grant" w:date="2010-01-26T09:51:00Z"/>
          <w:rFonts w:ascii="Arial" w:hAnsi="Arial" w:cs="Arial"/>
        </w:rPr>
        <w:pPrChange w:id="389" w:author="grant" w:date="2010-01-26T10:20:00Z">
          <w:pPr/>
        </w:pPrChange>
      </w:pPr>
      <w:ins w:id="390" w:author="lampe" w:date="2010-02-19T08:34:00Z">
        <w:r>
          <w:rPr>
            <w:rFonts w:ascii="Arial" w:hAnsi="Arial" w:cs="Arial"/>
          </w:rPr>
          <w:t xml:space="preserve">     </w:t>
        </w:r>
      </w:ins>
      <w:ins w:id="391" w:author="grant" w:date="2010-01-26T09:51:00Z">
        <w:r w:rsidR="00CE11E8">
          <w:rPr>
            <w:rFonts w:ascii="Arial" w:hAnsi="Arial" w:cs="Arial"/>
          </w:rPr>
          <w:t xml:space="preserve">With the current VHS mobile video systems becoming obsolete, we have no choice but to accelerate the transition to digital video technology.  This will require purchasing new digital mobile video systems </w:t>
        </w:r>
        <w:del w:id="392" w:author="lampe" w:date="2010-02-16T15:42:00Z">
          <w:r w:rsidR="00CE11E8" w:rsidDel="009E3667">
            <w:rPr>
              <w:rFonts w:ascii="Arial" w:hAnsi="Arial" w:cs="Arial"/>
            </w:rPr>
            <w:delText xml:space="preserve">and requisite technology </w:delText>
          </w:r>
        </w:del>
        <w:r w:rsidR="00CE11E8">
          <w:rPr>
            <w:rFonts w:ascii="Arial" w:hAnsi="Arial" w:cs="Arial"/>
          </w:rPr>
          <w:t xml:space="preserve">and infrastructure to facilitate the storage of that volume of digital data.  Throughout the year 2009, a thorough Request for Proposal (RFP) process was conducted.  Panasonic Arbitrator was chosen as a result of this process.  Due to budget constraints, purchasing of new digital mobile video units has been suspended.  The </w:t>
        </w:r>
      </w:ins>
      <w:ins w:id="393" w:author="grant" w:date="2010-01-26T09:53:00Z">
        <w:r w:rsidR="00CE11E8">
          <w:rPr>
            <w:rFonts w:ascii="Arial" w:hAnsi="Arial" w:cs="Arial"/>
          </w:rPr>
          <w:t xml:space="preserve">replacement of </w:t>
        </w:r>
      </w:ins>
      <w:ins w:id="394" w:author="grant" w:date="2010-01-26T09:52:00Z">
        <w:r w:rsidR="00CE11E8">
          <w:rPr>
            <w:rFonts w:ascii="Arial" w:hAnsi="Arial" w:cs="Arial"/>
          </w:rPr>
          <w:t xml:space="preserve">mobile </w:t>
        </w:r>
      </w:ins>
      <w:ins w:id="395" w:author="grant" w:date="2010-01-26T09:51:00Z">
        <w:r w:rsidR="00CE11E8">
          <w:rPr>
            <w:rFonts w:ascii="Arial" w:hAnsi="Arial" w:cs="Arial"/>
          </w:rPr>
          <w:t xml:space="preserve">video </w:t>
        </w:r>
      </w:ins>
      <w:ins w:id="396" w:author="grant" w:date="2010-01-26T09:52:00Z">
        <w:r w:rsidR="00CE11E8">
          <w:rPr>
            <w:rFonts w:ascii="Arial" w:hAnsi="Arial" w:cs="Arial"/>
          </w:rPr>
          <w:t xml:space="preserve">systems will become a critical need for the Patrol in the </w:t>
        </w:r>
        <w:del w:id="397" w:author="lampe" w:date="2010-02-16T15:42:00Z">
          <w:r w:rsidR="00CE11E8" w:rsidDel="009E3667">
            <w:rPr>
              <w:rFonts w:ascii="Arial" w:hAnsi="Arial" w:cs="Arial"/>
            </w:rPr>
            <w:delText>up coming</w:delText>
          </w:r>
        </w:del>
      </w:ins>
      <w:ins w:id="398" w:author="lampe" w:date="2010-02-16T15:42:00Z">
        <w:r w:rsidR="009E3667">
          <w:rPr>
            <w:rFonts w:ascii="Arial" w:hAnsi="Arial" w:cs="Arial"/>
          </w:rPr>
          <w:t>upcoming</w:t>
        </w:r>
      </w:ins>
      <w:ins w:id="399" w:author="grant" w:date="2010-01-26T09:52:00Z">
        <w:r w:rsidR="00CE11E8">
          <w:rPr>
            <w:rFonts w:ascii="Arial" w:hAnsi="Arial" w:cs="Arial"/>
          </w:rPr>
          <w:t xml:space="preserve"> months.</w:t>
        </w:r>
      </w:ins>
    </w:p>
    <w:p w:rsidR="00812253" w:rsidRDefault="00CE11E8" w:rsidP="00812253">
      <w:pPr>
        <w:ind w:left="540" w:hanging="360"/>
        <w:rPr>
          <w:del w:id="400" w:author="lampe" w:date="2010-01-26T13:27:00Z"/>
          <w:rFonts w:ascii="Arial" w:hAnsi="Arial" w:cs="Arial"/>
          <w:b/>
        </w:rPr>
        <w:pPrChange w:id="401" w:author="lampe" w:date="2010-01-26T13:27:00Z">
          <w:pPr/>
        </w:pPrChange>
      </w:pPr>
      <w:del w:id="402" w:author="grant" w:date="2010-01-26T09:51:00Z">
        <w:r>
          <w:rPr>
            <w:rFonts w:ascii="Arial" w:hAnsi="Arial" w:cs="Arial"/>
          </w:rPr>
          <w:delText xml:space="preserve">With the current analog in car video system becoming obsolete, we </w:delText>
        </w:r>
        <w:r>
          <w:rPr>
            <w:rFonts w:ascii="Arial" w:hAnsi="Arial" w:cs="Arial"/>
          </w:rPr>
          <w:tab/>
        </w:r>
        <w:r>
          <w:rPr>
            <w:rFonts w:ascii="Arial" w:hAnsi="Arial" w:cs="Arial"/>
          </w:rPr>
          <w:tab/>
        </w:r>
        <w:r>
          <w:rPr>
            <w:rFonts w:ascii="Arial" w:hAnsi="Arial" w:cs="Arial"/>
          </w:rPr>
          <w:tab/>
          <w:delText xml:space="preserve">have no choice but to accelerate the move to digital video </w:delText>
        </w:r>
        <w:r>
          <w:rPr>
            <w:rFonts w:ascii="Arial" w:hAnsi="Arial" w:cs="Arial"/>
          </w:rPr>
          <w:tab/>
        </w:r>
        <w:r>
          <w:rPr>
            <w:rFonts w:ascii="Arial" w:hAnsi="Arial" w:cs="Arial"/>
          </w:rPr>
          <w:tab/>
        </w:r>
        <w:r>
          <w:rPr>
            <w:rFonts w:ascii="Arial" w:hAnsi="Arial" w:cs="Arial"/>
          </w:rPr>
          <w:tab/>
        </w:r>
        <w:r>
          <w:rPr>
            <w:rFonts w:ascii="Arial" w:hAnsi="Arial" w:cs="Arial"/>
          </w:rPr>
          <w:tab/>
          <w:delText xml:space="preserve">technology. This will require not only purchasing new digital in-car </w:delText>
        </w:r>
        <w:r>
          <w:rPr>
            <w:rFonts w:ascii="Arial" w:hAnsi="Arial" w:cs="Arial"/>
          </w:rPr>
          <w:tab/>
        </w:r>
        <w:r>
          <w:rPr>
            <w:rFonts w:ascii="Arial" w:hAnsi="Arial" w:cs="Arial"/>
          </w:rPr>
          <w:tab/>
        </w:r>
        <w:r>
          <w:rPr>
            <w:rFonts w:ascii="Arial" w:hAnsi="Arial" w:cs="Arial"/>
          </w:rPr>
          <w:tab/>
          <w:delText xml:space="preserve">audio video cameras, but the requisite technology and </w:delText>
        </w:r>
        <w:r>
          <w:rPr>
            <w:rFonts w:ascii="Arial" w:hAnsi="Arial" w:cs="Arial"/>
          </w:rPr>
          <w:tab/>
        </w:r>
        <w:r>
          <w:rPr>
            <w:rFonts w:ascii="Arial" w:hAnsi="Arial" w:cs="Arial"/>
          </w:rPr>
          <w:tab/>
        </w:r>
        <w:r>
          <w:rPr>
            <w:rFonts w:ascii="Arial" w:hAnsi="Arial" w:cs="Arial"/>
          </w:rPr>
          <w:tab/>
        </w:r>
        <w:r>
          <w:rPr>
            <w:rFonts w:ascii="Arial" w:hAnsi="Arial" w:cs="Arial"/>
          </w:rPr>
          <w:tab/>
          <w:delText xml:space="preserve">infrastructure to facilitate the storage of that volume of digital </w:delText>
        </w:r>
        <w:r>
          <w:rPr>
            <w:rFonts w:ascii="Arial" w:hAnsi="Arial" w:cs="Arial"/>
          </w:rPr>
          <w:tab/>
        </w:r>
        <w:r>
          <w:rPr>
            <w:rFonts w:ascii="Arial" w:hAnsi="Arial" w:cs="Arial"/>
          </w:rPr>
          <w:tab/>
        </w:r>
        <w:r>
          <w:rPr>
            <w:rFonts w:ascii="Arial" w:hAnsi="Arial" w:cs="Arial"/>
          </w:rPr>
          <w:tab/>
          <w:delText xml:space="preserve">data. Currently we have secured federal funding through GTSB </w:delText>
        </w:r>
        <w:r>
          <w:rPr>
            <w:rFonts w:ascii="Arial" w:hAnsi="Arial" w:cs="Arial"/>
          </w:rPr>
          <w:tab/>
        </w:r>
        <w:r>
          <w:rPr>
            <w:rFonts w:ascii="Arial" w:hAnsi="Arial" w:cs="Arial"/>
          </w:rPr>
          <w:tab/>
        </w:r>
        <w:r>
          <w:rPr>
            <w:rFonts w:ascii="Arial" w:hAnsi="Arial" w:cs="Arial"/>
          </w:rPr>
          <w:tab/>
          <w:delText xml:space="preserve">to purchase approximately 100 in car systems and 3 servers </w:delText>
        </w:r>
        <w:r>
          <w:rPr>
            <w:rFonts w:ascii="Arial" w:hAnsi="Arial" w:cs="Arial"/>
          </w:rPr>
          <w:tab/>
        </w:r>
        <w:r>
          <w:rPr>
            <w:rFonts w:ascii="Arial" w:hAnsi="Arial" w:cs="Arial"/>
          </w:rPr>
          <w:tab/>
        </w:r>
        <w:r>
          <w:rPr>
            <w:rFonts w:ascii="Arial" w:hAnsi="Arial" w:cs="Arial"/>
          </w:rPr>
          <w:tab/>
        </w:r>
        <w:r>
          <w:rPr>
            <w:rFonts w:ascii="Arial" w:hAnsi="Arial" w:cs="Arial"/>
          </w:rPr>
          <w:tab/>
          <w:delText xml:space="preserve">needed to transmit and store the data. Thresholds have been </w:delText>
        </w:r>
        <w:r>
          <w:rPr>
            <w:rFonts w:ascii="Arial" w:hAnsi="Arial" w:cs="Arial"/>
          </w:rPr>
          <w:tab/>
        </w:r>
        <w:r>
          <w:rPr>
            <w:rFonts w:ascii="Arial" w:hAnsi="Arial" w:cs="Arial"/>
          </w:rPr>
          <w:tab/>
        </w:r>
        <w:r>
          <w:rPr>
            <w:rFonts w:ascii="Arial" w:hAnsi="Arial" w:cs="Arial"/>
          </w:rPr>
          <w:tab/>
          <w:delText xml:space="preserve">established wherein federal funds will only pay $4500 per digital </w:delText>
        </w:r>
        <w:r>
          <w:rPr>
            <w:rFonts w:ascii="Arial" w:hAnsi="Arial" w:cs="Arial"/>
          </w:rPr>
          <w:tab/>
        </w:r>
        <w:r>
          <w:rPr>
            <w:rFonts w:ascii="Arial" w:hAnsi="Arial" w:cs="Arial"/>
          </w:rPr>
          <w:tab/>
        </w:r>
        <w:r>
          <w:rPr>
            <w:rFonts w:ascii="Arial" w:hAnsi="Arial" w:cs="Arial"/>
          </w:rPr>
          <w:tab/>
          <w:delText xml:space="preserve">video camera. The RFP has just gone out but unless the bid </w:delText>
        </w:r>
        <w:r>
          <w:rPr>
            <w:rFonts w:ascii="Arial" w:hAnsi="Arial" w:cs="Arial"/>
          </w:rPr>
          <w:tab/>
        </w:r>
        <w:r>
          <w:rPr>
            <w:rFonts w:ascii="Arial" w:hAnsi="Arial" w:cs="Arial"/>
          </w:rPr>
          <w:tab/>
        </w:r>
        <w:r>
          <w:rPr>
            <w:rFonts w:ascii="Arial" w:hAnsi="Arial" w:cs="Arial"/>
          </w:rPr>
          <w:tab/>
        </w:r>
        <w:r>
          <w:rPr>
            <w:rFonts w:ascii="Arial" w:hAnsi="Arial" w:cs="Arial"/>
          </w:rPr>
          <w:tab/>
          <w:delText xml:space="preserve">comes back at $4500, ISP will be required to find funds to </w:delText>
        </w:r>
        <w:r>
          <w:rPr>
            <w:rFonts w:ascii="Arial" w:hAnsi="Arial" w:cs="Arial"/>
          </w:rPr>
          <w:tab/>
        </w:r>
        <w:r>
          <w:rPr>
            <w:rFonts w:ascii="Arial" w:hAnsi="Arial" w:cs="Arial"/>
          </w:rPr>
          <w:tab/>
        </w:r>
        <w:r>
          <w:rPr>
            <w:rFonts w:ascii="Arial" w:hAnsi="Arial" w:cs="Arial"/>
          </w:rPr>
          <w:tab/>
        </w:r>
        <w:r>
          <w:rPr>
            <w:rFonts w:ascii="Arial" w:hAnsi="Arial" w:cs="Arial"/>
          </w:rPr>
          <w:tab/>
          <w:delText xml:space="preserve">supplement the federal funding. At this time, we have no idea of </w:delText>
        </w:r>
        <w:r>
          <w:rPr>
            <w:rFonts w:ascii="Arial" w:hAnsi="Arial" w:cs="Arial"/>
          </w:rPr>
          <w:tab/>
        </w:r>
        <w:r>
          <w:rPr>
            <w:rFonts w:ascii="Arial" w:hAnsi="Arial" w:cs="Arial"/>
          </w:rPr>
          <w:tab/>
        </w:r>
        <w:r>
          <w:rPr>
            <w:rFonts w:ascii="Arial" w:hAnsi="Arial" w:cs="Arial"/>
          </w:rPr>
          <w:tab/>
          <w:delText xml:space="preserve">what that supplemental amount might be. </w:delText>
        </w:r>
      </w:del>
    </w:p>
    <w:p w:rsidR="00812253" w:rsidRDefault="00812253" w:rsidP="00812253">
      <w:pPr>
        <w:ind w:left="540" w:hanging="360"/>
        <w:rPr>
          <w:del w:id="403" w:author="grant" w:date="2010-01-26T09:59:00Z"/>
          <w:rFonts w:ascii="Arial" w:hAnsi="Arial" w:cs="Arial"/>
        </w:rPr>
        <w:pPrChange w:id="404" w:author="lampe" w:date="2010-01-26T13:27:00Z">
          <w:pPr/>
        </w:pPrChange>
      </w:pPr>
    </w:p>
    <w:p w:rsidR="00812253" w:rsidRDefault="00CE11E8" w:rsidP="00812253">
      <w:pPr>
        <w:ind w:left="540" w:hanging="360"/>
        <w:rPr>
          <w:ins w:id="405" w:author="lampe" w:date="2010-01-26T13:27:00Z"/>
          <w:rFonts w:ascii="Arial" w:hAnsi="Arial" w:cs="Arial"/>
        </w:rPr>
        <w:pPrChange w:id="406" w:author="lampe" w:date="2010-01-26T13:27:00Z">
          <w:pPr>
            <w:pStyle w:val="Heading1"/>
          </w:pPr>
        </w:pPrChange>
      </w:pPr>
      <w:r w:rsidRPr="00CE11E8">
        <w:rPr>
          <w:rFonts w:ascii="Arial" w:hAnsi="Arial" w:cs="Arial"/>
        </w:rPr>
        <w:tab/>
      </w:r>
      <w:r w:rsidRPr="00CE11E8">
        <w:rPr>
          <w:rFonts w:ascii="Arial" w:hAnsi="Arial" w:cs="Arial"/>
        </w:rPr>
        <w:tab/>
      </w:r>
    </w:p>
    <w:p w:rsidR="00812253" w:rsidRDefault="00812253" w:rsidP="00812253">
      <w:pPr>
        <w:ind w:left="540" w:hanging="360"/>
        <w:rPr>
          <w:ins w:id="407" w:author="grant" w:date="2010-01-26T09:59:00Z"/>
          <w:rFonts w:ascii="Arial" w:hAnsi="Arial" w:cs="Arial"/>
          <w:u w:val="single"/>
          <w:rPrChange w:id="408" w:author="grant" w:date="2010-01-26T10:20:00Z">
            <w:rPr>
              <w:ins w:id="409" w:author="grant" w:date="2010-01-26T09:59:00Z"/>
              <w:rFonts w:ascii="Arial" w:hAnsi="Arial" w:cs="Arial"/>
            </w:rPr>
          </w:rPrChange>
        </w:rPr>
        <w:pPrChange w:id="410" w:author="lampe" w:date="2010-01-26T13:27:00Z">
          <w:pPr>
            <w:pStyle w:val="Heading1"/>
          </w:pPr>
        </w:pPrChange>
      </w:pPr>
      <w:ins w:id="411" w:author="lampe" w:date="2010-02-19T08:37:00Z">
        <w:r w:rsidRPr="00812253">
          <w:rPr>
            <w:rFonts w:ascii="Arial" w:hAnsi="Arial" w:cs="Arial"/>
            <w:rPrChange w:id="412" w:author="lampe" w:date="2010-02-19T08:37:00Z">
              <w:rPr>
                <w:rFonts w:ascii="Arial" w:hAnsi="Arial" w:cs="Arial"/>
                <w:u w:val="single"/>
              </w:rPr>
            </w:rPrChange>
          </w:rPr>
          <w:t xml:space="preserve">     </w:t>
        </w:r>
      </w:ins>
      <w:ins w:id="413" w:author="grant" w:date="2010-01-26T09:59:00Z">
        <w:r w:rsidR="00017379" w:rsidRPr="00017379">
          <w:rPr>
            <w:rFonts w:ascii="Arial" w:hAnsi="Arial" w:cs="Arial"/>
            <w:u w:val="single"/>
            <w:rPrChange w:id="414" w:author="grant" w:date="2010-01-26T10:20:00Z">
              <w:rPr>
                <w:rFonts w:ascii="Arial" w:hAnsi="Arial" w:cs="Arial"/>
              </w:rPr>
            </w:rPrChange>
          </w:rPr>
          <w:t>Bar Code Inventory system</w:t>
        </w:r>
      </w:ins>
    </w:p>
    <w:p w:rsidR="00B82C05" w:rsidRPr="00891A7C" w:rsidRDefault="00B82C05" w:rsidP="00812253">
      <w:pPr>
        <w:ind w:left="540" w:hanging="360"/>
        <w:rPr>
          <w:ins w:id="415" w:author="grant" w:date="2010-01-26T09:59:00Z"/>
          <w:rFonts w:ascii="Arial" w:hAnsi="Arial" w:cs="Arial"/>
          <w:sz w:val="28"/>
          <w:szCs w:val="28"/>
        </w:rPr>
      </w:pPr>
    </w:p>
    <w:p w:rsidR="00812253" w:rsidRDefault="00812253" w:rsidP="00812253">
      <w:pPr>
        <w:ind w:left="540" w:hanging="360"/>
        <w:rPr>
          <w:ins w:id="416" w:author="grant" w:date="2010-01-26T09:59:00Z"/>
          <w:rFonts w:ascii="Arial" w:hAnsi="Arial" w:cs="Arial"/>
        </w:rPr>
        <w:pPrChange w:id="417" w:author="grant" w:date="2010-01-26T10:20:00Z">
          <w:pPr/>
        </w:pPrChange>
      </w:pPr>
      <w:ins w:id="418" w:author="lampe" w:date="2010-02-19T08:35:00Z">
        <w:r>
          <w:rPr>
            <w:rFonts w:ascii="Arial" w:hAnsi="Arial" w:cs="Arial"/>
          </w:rPr>
          <w:t xml:space="preserve">     </w:t>
        </w:r>
      </w:ins>
      <w:ins w:id="419" w:author="lampe" w:date="2010-02-19T08:37:00Z">
        <w:r>
          <w:rPr>
            <w:rFonts w:ascii="Arial" w:hAnsi="Arial" w:cs="Arial"/>
          </w:rPr>
          <w:t xml:space="preserve"> </w:t>
        </w:r>
      </w:ins>
      <w:ins w:id="420" w:author="grant" w:date="2010-01-26T09:59:00Z">
        <w:r w:rsidR="00B82C05" w:rsidRPr="00891A7C">
          <w:rPr>
            <w:rFonts w:ascii="Arial" w:hAnsi="Arial" w:cs="Arial"/>
          </w:rPr>
          <w:t xml:space="preserve">ISP is in the initial stages of configuring a barcode inventory system to track equipment and supplies which are issued to field personnel as well as tracking life cycles and history. The use of this system will help streamline the issuance of such equipment and supplies and keep purchase orders of equipment up to date. </w:t>
        </w:r>
      </w:ins>
      <w:ins w:id="421" w:author="grant" w:date="2010-01-26T10:21:00Z">
        <w:r w:rsidR="00891A7C">
          <w:rPr>
            <w:rFonts w:ascii="Arial" w:hAnsi="Arial" w:cs="Arial"/>
          </w:rPr>
          <w:t xml:space="preserve"> </w:t>
        </w:r>
      </w:ins>
      <w:ins w:id="422" w:author="grant" w:date="2010-01-26T09:59:00Z">
        <w:r w:rsidR="00B82C05" w:rsidRPr="00891A7C">
          <w:rPr>
            <w:rFonts w:ascii="Arial" w:hAnsi="Arial" w:cs="Arial"/>
          </w:rPr>
          <w:t>Assets such as emergency lights, radio equipment, in car computers and misc supplies will be tracked so when life cycles are exceeded equipment can easily be identified and replaced.</w:t>
        </w:r>
      </w:ins>
    </w:p>
    <w:p w:rsidR="00B82C05" w:rsidRPr="00891A7C" w:rsidRDefault="00B82C05" w:rsidP="00165831">
      <w:pPr>
        <w:rPr>
          <w:ins w:id="423" w:author="grant" w:date="2010-01-26T09:59:00Z"/>
          <w:rFonts w:ascii="Arial" w:hAnsi="Arial" w:cs="Arial"/>
          <w:u w:val="single"/>
        </w:rPr>
      </w:pPr>
    </w:p>
    <w:p w:rsidR="00812253" w:rsidRDefault="00812253">
      <w:pPr>
        <w:ind w:left="720" w:firstLine="720"/>
        <w:rPr>
          <w:ins w:id="424" w:author="lampe" w:date="2010-02-19T08:35:00Z"/>
          <w:rFonts w:ascii="Arial" w:hAnsi="Arial" w:cs="Arial"/>
          <w:u w:val="single"/>
        </w:rPr>
        <w:pPrChange w:id="425" w:author="grant" w:date="2010-01-26T09:59:00Z">
          <w:pPr/>
        </w:pPrChange>
      </w:pPr>
    </w:p>
    <w:p w:rsidR="00812253" w:rsidRDefault="00812253">
      <w:pPr>
        <w:ind w:left="720" w:firstLine="720"/>
        <w:rPr>
          <w:ins w:id="426" w:author="lampe" w:date="2010-02-19T08:35:00Z"/>
          <w:rFonts w:ascii="Arial" w:hAnsi="Arial" w:cs="Arial"/>
          <w:u w:val="single"/>
        </w:rPr>
        <w:pPrChange w:id="427" w:author="grant" w:date="2010-01-26T09:59:00Z">
          <w:pPr/>
        </w:pPrChange>
      </w:pPr>
    </w:p>
    <w:p w:rsidR="00812253" w:rsidRDefault="00165831" w:rsidP="00812253">
      <w:pPr>
        <w:ind w:left="720" w:hanging="180"/>
        <w:rPr>
          <w:rFonts w:ascii="Arial" w:hAnsi="Arial" w:cs="Arial"/>
          <w:u w:val="single"/>
        </w:rPr>
        <w:pPrChange w:id="428" w:author="grant" w:date="2010-01-26T09:59:00Z">
          <w:pPr/>
        </w:pPrChange>
      </w:pPr>
      <w:r w:rsidRPr="00891A7C">
        <w:rPr>
          <w:rFonts w:ascii="Arial" w:hAnsi="Arial" w:cs="Arial"/>
          <w:u w:val="single"/>
        </w:rPr>
        <w:t>Cell Phones</w:t>
      </w:r>
    </w:p>
    <w:p w:rsidR="00165831" w:rsidRPr="00891A7C" w:rsidRDefault="00165831" w:rsidP="00812253">
      <w:pPr>
        <w:ind w:hanging="180"/>
        <w:rPr>
          <w:rFonts w:ascii="Arial" w:hAnsi="Arial" w:cs="Arial"/>
        </w:rPr>
      </w:pPr>
    </w:p>
    <w:p w:rsidR="00812253" w:rsidRDefault="00CE11E8" w:rsidP="00812253">
      <w:pPr>
        <w:tabs>
          <w:tab w:val="left" w:pos="540"/>
        </w:tabs>
        <w:ind w:left="540"/>
        <w:rPr>
          <w:rFonts w:ascii="Arial" w:hAnsi="Arial" w:cs="Arial"/>
        </w:rPr>
        <w:pPrChange w:id="429" w:author="lampe" w:date="2010-02-19T08:35:00Z">
          <w:pPr/>
        </w:pPrChange>
      </w:pPr>
      <w:del w:id="430" w:author="grant" w:date="2010-01-26T10:21:00Z">
        <w:r>
          <w:rPr>
            <w:rFonts w:ascii="Arial" w:hAnsi="Arial" w:cs="Arial"/>
          </w:rPr>
          <w:tab/>
        </w:r>
        <w:r>
          <w:rPr>
            <w:rFonts w:ascii="Arial" w:hAnsi="Arial" w:cs="Arial"/>
          </w:rPr>
          <w:tab/>
        </w:r>
      </w:del>
      <w:r>
        <w:rPr>
          <w:rFonts w:ascii="Arial" w:hAnsi="Arial" w:cs="Arial"/>
        </w:rPr>
        <w:t xml:space="preserve">Currently Headquarters personal, Communication Managers, and </w:t>
      </w:r>
      <w:del w:id="431" w:author="grant" w:date="2010-01-26T10:21:00Z">
        <w:r>
          <w:rPr>
            <w:rFonts w:ascii="Arial" w:hAnsi="Arial" w:cs="Arial"/>
          </w:rPr>
          <w:tab/>
        </w:r>
        <w:r>
          <w:rPr>
            <w:rFonts w:ascii="Arial" w:hAnsi="Arial" w:cs="Arial"/>
          </w:rPr>
          <w:tab/>
        </w:r>
        <w:r>
          <w:rPr>
            <w:rFonts w:ascii="Arial" w:hAnsi="Arial" w:cs="Arial"/>
          </w:rPr>
          <w:tab/>
        </w:r>
      </w:del>
      <w:r>
        <w:rPr>
          <w:rFonts w:ascii="Arial" w:hAnsi="Arial" w:cs="Arial"/>
        </w:rPr>
        <w:t xml:space="preserve">District Lieutenants have been issued Blackberries. District </w:t>
      </w:r>
      <w:del w:id="432" w:author="grant" w:date="2010-01-26T10:21:00Z">
        <w:r>
          <w:rPr>
            <w:rFonts w:ascii="Arial" w:hAnsi="Arial" w:cs="Arial"/>
          </w:rPr>
          <w:tab/>
        </w:r>
        <w:r>
          <w:rPr>
            <w:rFonts w:ascii="Arial" w:hAnsi="Arial" w:cs="Arial"/>
          </w:rPr>
          <w:tab/>
        </w:r>
        <w:r>
          <w:rPr>
            <w:rFonts w:ascii="Arial" w:hAnsi="Arial" w:cs="Arial"/>
          </w:rPr>
          <w:tab/>
        </w:r>
        <w:r>
          <w:rPr>
            <w:rFonts w:ascii="Arial" w:hAnsi="Arial" w:cs="Arial"/>
          </w:rPr>
          <w:tab/>
        </w:r>
      </w:del>
      <w:r>
        <w:rPr>
          <w:rFonts w:ascii="Arial" w:hAnsi="Arial" w:cs="Arial"/>
        </w:rPr>
        <w:t xml:space="preserve">Sergeants, Criminal Interdiction personal, MCSAP officers </w:t>
      </w:r>
      <w:del w:id="433" w:author="grant" w:date="2010-01-26T10:21:00Z">
        <w:r>
          <w:rPr>
            <w:rFonts w:ascii="Arial" w:hAnsi="Arial" w:cs="Arial"/>
          </w:rPr>
          <w:tab/>
        </w:r>
        <w:r>
          <w:rPr>
            <w:rFonts w:ascii="Arial" w:hAnsi="Arial" w:cs="Arial"/>
          </w:rPr>
          <w:tab/>
        </w:r>
        <w:r>
          <w:rPr>
            <w:rFonts w:ascii="Arial" w:hAnsi="Arial" w:cs="Arial"/>
          </w:rPr>
          <w:tab/>
        </w:r>
        <w:r>
          <w:rPr>
            <w:rFonts w:ascii="Arial" w:hAnsi="Arial" w:cs="Arial"/>
          </w:rPr>
          <w:tab/>
        </w:r>
      </w:del>
      <w:r>
        <w:rPr>
          <w:rFonts w:ascii="Arial" w:hAnsi="Arial" w:cs="Arial"/>
        </w:rPr>
        <w:t xml:space="preserve">and Vehicle Theft officers have been issued cell phones. There is a </w:t>
      </w:r>
      <w:del w:id="434" w:author="grant" w:date="2010-01-26T10:21:00Z">
        <w:r>
          <w:rPr>
            <w:rFonts w:ascii="Arial" w:hAnsi="Arial" w:cs="Arial"/>
          </w:rPr>
          <w:tab/>
        </w:r>
        <w:r>
          <w:rPr>
            <w:rFonts w:ascii="Arial" w:hAnsi="Arial" w:cs="Arial"/>
          </w:rPr>
          <w:tab/>
        </w:r>
      </w:del>
      <w:r>
        <w:rPr>
          <w:rFonts w:ascii="Arial" w:hAnsi="Arial" w:cs="Arial"/>
        </w:rPr>
        <w:t>need to look at phones for the Safety Education Officers</w:t>
      </w:r>
      <w:ins w:id="435" w:author="grant" w:date="2010-01-26T10:12:00Z">
        <w:r>
          <w:rPr>
            <w:rFonts w:ascii="Arial" w:hAnsi="Arial" w:cs="Arial"/>
          </w:rPr>
          <w:t xml:space="preserve"> (SEO)</w:t>
        </w:r>
      </w:ins>
      <w:r>
        <w:rPr>
          <w:rFonts w:ascii="Arial" w:hAnsi="Arial" w:cs="Arial"/>
        </w:rPr>
        <w:t xml:space="preserve"> if we want </w:t>
      </w:r>
      <w:del w:id="436" w:author="grant" w:date="2010-01-26T10:21:00Z">
        <w:r>
          <w:rPr>
            <w:rFonts w:ascii="Arial" w:hAnsi="Arial" w:cs="Arial"/>
          </w:rPr>
          <w:tab/>
        </w:r>
        <w:r>
          <w:rPr>
            <w:rFonts w:ascii="Arial" w:hAnsi="Arial" w:cs="Arial"/>
          </w:rPr>
          <w:tab/>
        </w:r>
        <w:r>
          <w:rPr>
            <w:rFonts w:ascii="Arial" w:hAnsi="Arial" w:cs="Arial"/>
          </w:rPr>
          <w:tab/>
        </w:r>
      </w:del>
      <w:r>
        <w:rPr>
          <w:rFonts w:ascii="Arial" w:hAnsi="Arial" w:cs="Arial"/>
        </w:rPr>
        <w:t xml:space="preserve">to maintain the level of media contact’s and our accessibility to the </w:t>
      </w:r>
      <w:del w:id="437" w:author="grant" w:date="2010-01-26T10:21:00Z">
        <w:r>
          <w:rPr>
            <w:rFonts w:ascii="Arial" w:hAnsi="Arial" w:cs="Arial"/>
          </w:rPr>
          <w:tab/>
        </w:r>
        <w:r>
          <w:rPr>
            <w:rFonts w:ascii="Arial" w:hAnsi="Arial" w:cs="Arial"/>
          </w:rPr>
          <w:tab/>
        </w:r>
        <w:r>
          <w:rPr>
            <w:rFonts w:ascii="Arial" w:hAnsi="Arial" w:cs="Arial"/>
          </w:rPr>
          <w:lastRenderedPageBreak/>
          <w:tab/>
        </w:r>
      </w:del>
      <w:r>
        <w:rPr>
          <w:rFonts w:ascii="Arial" w:hAnsi="Arial" w:cs="Arial"/>
        </w:rPr>
        <w:t>media as we have had in the past.</w:t>
      </w:r>
      <w:ins w:id="438" w:author="grant" w:date="2010-01-26T10:11:00Z">
        <w:r>
          <w:rPr>
            <w:rFonts w:ascii="Arial" w:hAnsi="Arial" w:cs="Arial"/>
          </w:rPr>
          <w:t xml:space="preserve">  Some SEO’s are using their personal cell phones to conduct media interviews on a daily basis.</w:t>
        </w:r>
      </w:ins>
    </w:p>
    <w:p w:rsidR="00165831" w:rsidRPr="00891A7C" w:rsidRDefault="00165831" w:rsidP="00812253">
      <w:pPr>
        <w:ind w:hanging="180"/>
        <w:rPr>
          <w:rFonts w:ascii="Arial" w:hAnsi="Arial" w:cs="Arial"/>
        </w:rPr>
      </w:pPr>
    </w:p>
    <w:p w:rsidR="00165831" w:rsidRPr="00891A7C" w:rsidRDefault="00CE11E8" w:rsidP="00812253">
      <w:pPr>
        <w:ind w:hanging="180"/>
        <w:rPr>
          <w:rFonts w:ascii="Arial" w:hAnsi="Arial" w:cs="Arial"/>
          <w:u w:val="single"/>
        </w:rPr>
      </w:pPr>
      <w:r>
        <w:rPr>
          <w:rFonts w:ascii="Arial" w:hAnsi="Arial" w:cs="Arial"/>
        </w:rPr>
        <w:tab/>
      </w:r>
      <w:ins w:id="439" w:author="lampe" w:date="2010-02-19T08:36:00Z">
        <w:r w:rsidR="00812253">
          <w:rPr>
            <w:rFonts w:ascii="Arial" w:hAnsi="Arial" w:cs="Arial"/>
          </w:rPr>
          <w:t xml:space="preserve">        </w:t>
        </w:r>
      </w:ins>
      <w:del w:id="440" w:author="lampe" w:date="2010-02-19T08:36:00Z">
        <w:r w:rsidDel="00812253">
          <w:rPr>
            <w:rFonts w:ascii="Arial" w:hAnsi="Arial" w:cs="Arial"/>
          </w:rPr>
          <w:tab/>
        </w:r>
      </w:del>
      <w:r>
        <w:rPr>
          <w:rFonts w:ascii="Arial" w:hAnsi="Arial" w:cs="Arial"/>
          <w:u w:val="single"/>
        </w:rPr>
        <w:t>Scheduling Software</w:t>
      </w:r>
    </w:p>
    <w:p w:rsidR="00165831" w:rsidRPr="00891A7C" w:rsidDel="006322D3" w:rsidRDefault="00812253" w:rsidP="00812253">
      <w:pPr>
        <w:ind w:left="540" w:hanging="180"/>
        <w:rPr>
          <w:del w:id="441" w:author="grant" w:date="2010-01-26T10:21:00Z"/>
          <w:rFonts w:ascii="Arial" w:hAnsi="Arial" w:cs="Arial"/>
        </w:rPr>
      </w:pPr>
      <w:ins w:id="442" w:author="lampe" w:date="2010-02-19T08:36:00Z">
        <w:r>
          <w:rPr>
            <w:rFonts w:ascii="Arial" w:hAnsi="Arial" w:cs="Arial"/>
          </w:rPr>
          <w:t xml:space="preserve">   </w:t>
        </w:r>
      </w:ins>
    </w:p>
    <w:p w:rsidR="00812253" w:rsidRDefault="00CE11E8" w:rsidP="00812253">
      <w:pPr>
        <w:ind w:left="540" w:hanging="180"/>
        <w:rPr>
          <w:ins w:id="443" w:author="grant" w:date="2010-01-26T09:55:00Z"/>
          <w:del w:id="444" w:author="lampe" w:date="2010-01-26T13:26:00Z"/>
          <w:rFonts w:ascii="Arial" w:hAnsi="Arial" w:cs="Arial"/>
        </w:rPr>
        <w:pPrChange w:id="445" w:author="lampe" w:date="2010-01-26T13:23:00Z">
          <w:pPr/>
        </w:pPrChange>
      </w:pPr>
      <w:del w:id="446" w:author="lampe" w:date="2010-01-26T13:23:00Z">
        <w:r>
          <w:rPr>
            <w:rFonts w:ascii="Arial" w:hAnsi="Arial" w:cs="Arial"/>
          </w:rPr>
          <w:tab/>
        </w:r>
        <w:r>
          <w:rPr>
            <w:rFonts w:ascii="Arial" w:hAnsi="Arial" w:cs="Arial"/>
          </w:rPr>
          <w:tab/>
        </w:r>
      </w:del>
      <w:ins w:id="447" w:author="lampe" w:date="2010-01-26T13:23:00Z">
        <w:r w:rsidR="00CC2917" w:rsidRPr="00891A7C">
          <w:rPr>
            <w:rFonts w:ascii="Arial" w:hAnsi="Arial" w:cs="Arial"/>
          </w:rPr>
          <w:t xml:space="preserve">Schedule </w:t>
        </w:r>
        <w:proofErr w:type="gramStart"/>
        <w:r w:rsidR="00CC2917" w:rsidRPr="00891A7C">
          <w:rPr>
            <w:rFonts w:ascii="Arial" w:hAnsi="Arial" w:cs="Arial"/>
          </w:rPr>
          <w:t>Anywhere</w:t>
        </w:r>
        <w:proofErr w:type="gramEnd"/>
        <w:r w:rsidR="00CC2917" w:rsidRPr="00891A7C">
          <w:rPr>
            <w:rFonts w:ascii="Arial" w:hAnsi="Arial" w:cs="Arial"/>
          </w:rPr>
          <w:t xml:space="preserve"> is a web-based scheduling application that has been field tested in District 10.</w:t>
        </w:r>
        <w:r w:rsidR="00CC2917">
          <w:rPr>
            <w:rFonts w:ascii="Arial" w:hAnsi="Arial" w:cs="Arial"/>
          </w:rPr>
          <w:t xml:space="preserve"> This software will be implemented</w:t>
        </w:r>
      </w:ins>
      <w:ins w:id="448" w:author="lampe" w:date="2010-01-26T13:24:00Z">
        <w:r w:rsidR="00CC2917">
          <w:rPr>
            <w:rFonts w:ascii="Arial" w:hAnsi="Arial" w:cs="Arial"/>
          </w:rPr>
          <w:t xml:space="preserve"> in 2010</w:t>
        </w:r>
      </w:ins>
      <w:ins w:id="449" w:author="lampe" w:date="2010-01-26T13:23:00Z">
        <w:r w:rsidR="00CC2917">
          <w:rPr>
            <w:rFonts w:ascii="Arial" w:hAnsi="Arial" w:cs="Arial"/>
          </w:rPr>
          <w:t xml:space="preserve"> to be used in all Districts to replace Microsoft Outlook Calendar. </w:t>
        </w:r>
      </w:ins>
    </w:p>
    <w:p w:rsidR="00812253" w:rsidRDefault="00CE11E8" w:rsidP="00812253">
      <w:pPr>
        <w:ind w:left="540" w:hanging="180"/>
        <w:rPr>
          <w:ins w:id="450" w:author="grant" w:date="2010-01-26T09:55:00Z"/>
          <w:rFonts w:ascii="Arial" w:hAnsi="Arial" w:cs="Arial"/>
        </w:rPr>
        <w:pPrChange w:id="451" w:author="grant" w:date="2010-01-26T10:22:00Z">
          <w:pPr/>
        </w:pPrChange>
      </w:pPr>
      <w:ins w:id="452" w:author="grant" w:date="2010-01-26T09:55:00Z">
        <w:del w:id="453" w:author="lampe" w:date="2010-01-26T13:23:00Z">
          <w:r>
            <w:rPr>
              <w:rFonts w:ascii="Arial" w:hAnsi="Arial" w:cs="Arial"/>
            </w:rPr>
            <w:delText>ISP continues to utilize Microsoft Outlook shared calendars as an electronic duty scheduling solution.  Although Outlook provides up-to-date schedule information to users, it was not designed to be used as a labor scheduling solution.  Schedule Anywhere is a web-based scheduling application that has been field tested in District 10.  Additional testing and evaluation is necessary before this program will be purchased and placed into production statewide.</w:delText>
          </w:r>
        </w:del>
      </w:ins>
    </w:p>
    <w:p w:rsidR="00165831" w:rsidRPr="00891A7C" w:rsidDel="00B82C05" w:rsidRDefault="00CE11E8" w:rsidP="00812253">
      <w:pPr>
        <w:ind w:left="540"/>
        <w:rPr>
          <w:del w:id="454" w:author="grant" w:date="2010-01-26T09:55:00Z"/>
          <w:rFonts w:ascii="Arial" w:hAnsi="Arial" w:cs="Arial"/>
        </w:rPr>
      </w:pPr>
      <w:del w:id="455" w:author="grant" w:date="2010-01-26T09:55:00Z">
        <w:r>
          <w:rPr>
            <w:rFonts w:ascii="Arial" w:hAnsi="Arial" w:cs="Arial"/>
          </w:rPr>
          <w:delText xml:space="preserve">ISP needs to obtain a permanent labor scheduling solution.  </w:delText>
        </w:r>
        <w:r>
          <w:rPr>
            <w:rFonts w:ascii="Arial" w:hAnsi="Arial" w:cs="Arial"/>
          </w:rPr>
          <w:tab/>
        </w:r>
        <w:r>
          <w:rPr>
            <w:rFonts w:ascii="Arial" w:hAnsi="Arial" w:cs="Arial"/>
          </w:rPr>
          <w:tab/>
        </w:r>
        <w:r>
          <w:rPr>
            <w:rFonts w:ascii="Arial" w:hAnsi="Arial" w:cs="Arial"/>
          </w:rPr>
          <w:tab/>
        </w:r>
        <w:r>
          <w:rPr>
            <w:rFonts w:ascii="Arial" w:hAnsi="Arial" w:cs="Arial"/>
          </w:rPr>
          <w:tab/>
          <w:delText xml:space="preserve">Currently, the ISP utilizes Microsoft Outlook for scheduling through </w:delText>
        </w:r>
        <w:r>
          <w:rPr>
            <w:rFonts w:ascii="Arial" w:hAnsi="Arial" w:cs="Arial"/>
          </w:rPr>
          <w:tab/>
        </w:r>
        <w:r>
          <w:rPr>
            <w:rFonts w:ascii="Arial" w:hAnsi="Arial" w:cs="Arial"/>
          </w:rPr>
          <w:tab/>
        </w:r>
        <w:r>
          <w:rPr>
            <w:rFonts w:ascii="Arial" w:hAnsi="Arial" w:cs="Arial"/>
          </w:rPr>
          <w:tab/>
          <w:delText xml:space="preserve">the use of shared calendars.  While Outlook provides up-to-date </w:delText>
        </w:r>
        <w:r>
          <w:rPr>
            <w:rFonts w:ascii="Arial" w:hAnsi="Arial" w:cs="Arial"/>
          </w:rPr>
          <w:tab/>
        </w:r>
        <w:r>
          <w:rPr>
            <w:rFonts w:ascii="Arial" w:hAnsi="Arial" w:cs="Arial"/>
          </w:rPr>
          <w:tab/>
        </w:r>
        <w:r>
          <w:rPr>
            <w:rFonts w:ascii="Arial" w:hAnsi="Arial" w:cs="Arial"/>
          </w:rPr>
          <w:tab/>
          <w:delText xml:space="preserve">schedule information for users, it was not designed to be used as a </w:delText>
        </w:r>
        <w:r>
          <w:rPr>
            <w:rFonts w:ascii="Arial" w:hAnsi="Arial" w:cs="Arial"/>
          </w:rPr>
          <w:tab/>
        </w:r>
        <w:r>
          <w:rPr>
            <w:rFonts w:ascii="Arial" w:hAnsi="Arial" w:cs="Arial"/>
          </w:rPr>
          <w:tab/>
        </w:r>
        <w:r>
          <w:rPr>
            <w:rFonts w:ascii="Arial" w:hAnsi="Arial" w:cs="Arial"/>
          </w:rPr>
          <w:tab/>
          <w:delText xml:space="preserve">labor scheduling solution. There is a working group that has been </w:delText>
        </w:r>
        <w:r>
          <w:rPr>
            <w:rFonts w:ascii="Arial" w:hAnsi="Arial" w:cs="Arial"/>
          </w:rPr>
          <w:tab/>
        </w:r>
        <w:r>
          <w:rPr>
            <w:rFonts w:ascii="Arial" w:hAnsi="Arial" w:cs="Arial"/>
          </w:rPr>
          <w:tab/>
        </w:r>
        <w:r>
          <w:rPr>
            <w:rFonts w:ascii="Arial" w:hAnsi="Arial" w:cs="Arial"/>
          </w:rPr>
          <w:tab/>
          <w:delText>assembled to look at this as a solution for our scheduling issues.</w:delText>
        </w:r>
      </w:del>
    </w:p>
    <w:p w:rsidR="00165831" w:rsidRPr="00891A7C" w:rsidDel="005F5AF6" w:rsidRDefault="00165831" w:rsidP="00812253">
      <w:pPr>
        <w:ind w:left="540"/>
        <w:rPr>
          <w:del w:id="456" w:author="grant" w:date="2010-01-26T10:26:00Z"/>
          <w:rFonts w:ascii="Arial" w:hAnsi="Arial" w:cs="Arial"/>
        </w:rPr>
      </w:pPr>
    </w:p>
    <w:p w:rsidR="00812253" w:rsidRDefault="00CE11E8" w:rsidP="00812253">
      <w:pPr>
        <w:pStyle w:val="Heading1"/>
        <w:ind w:left="540"/>
        <w:rPr>
          <w:ins w:id="457" w:author="grant" w:date="2010-01-26T09:28:00Z"/>
          <w:rFonts w:ascii="Arial" w:hAnsi="Arial" w:cs="Arial"/>
          <w:b w:val="0"/>
          <w:color w:val="auto"/>
          <w:sz w:val="24"/>
          <w:szCs w:val="24"/>
          <w:u w:val="single"/>
          <w:rPrChange w:id="458" w:author="grant" w:date="2010-01-26T10:22:00Z">
            <w:rPr>
              <w:ins w:id="459" w:author="grant" w:date="2010-01-26T09:28:00Z"/>
              <w:rFonts w:ascii="Arial" w:hAnsi="Arial" w:cs="Arial"/>
            </w:rPr>
          </w:rPrChange>
        </w:rPr>
        <w:pPrChange w:id="460" w:author="grant" w:date="2010-01-26T10:22:00Z">
          <w:pPr>
            <w:pStyle w:val="Heading1"/>
          </w:pPr>
        </w:pPrChange>
      </w:pPr>
      <w:del w:id="461" w:author="grant" w:date="2010-01-26T10:22:00Z">
        <w:r>
          <w:rPr>
            <w:rFonts w:ascii="Arial" w:hAnsi="Arial" w:cs="Arial"/>
          </w:rPr>
          <w:tab/>
        </w:r>
        <w:r>
          <w:rPr>
            <w:rFonts w:ascii="Arial" w:hAnsi="Arial" w:cs="Arial"/>
          </w:rPr>
          <w:tab/>
        </w:r>
      </w:del>
      <w:ins w:id="462" w:author="grant" w:date="2010-01-26T09:28:00Z">
        <w:r w:rsidR="00017379" w:rsidRPr="00017379">
          <w:rPr>
            <w:rFonts w:ascii="Arial" w:hAnsi="Arial" w:cs="Arial"/>
            <w:b w:val="0"/>
            <w:color w:val="auto"/>
            <w:sz w:val="24"/>
            <w:szCs w:val="24"/>
            <w:u w:val="single"/>
            <w:rPrChange w:id="463" w:author="grant" w:date="2010-01-26T10:22:00Z">
              <w:rPr>
                <w:rFonts w:ascii="Arial" w:hAnsi="Arial" w:cs="Arial"/>
              </w:rPr>
            </w:rPrChange>
          </w:rPr>
          <w:t>Consolidated Department-wide Electronic Records System (CDERS)</w:t>
        </w:r>
      </w:ins>
    </w:p>
    <w:p w:rsidR="00EB24C9" w:rsidRPr="00891A7C" w:rsidRDefault="00EB24C9" w:rsidP="00812253">
      <w:pPr>
        <w:ind w:left="540"/>
        <w:rPr>
          <w:ins w:id="464" w:author="grant" w:date="2010-01-26T09:28:00Z"/>
          <w:rFonts w:ascii="Arial" w:hAnsi="Arial" w:cs="Arial"/>
        </w:rPr>
      </w:pPr>
    </w:p>
    <w:p w:rsidR="00812253" w:rsidRDefault="00EB24C9" w:rsidP="00812253">
      <w:pPr>
        <w:ind w:left="540"/>
        <w:rPr>
          <w:ins w:id="465" w:author="grant" w:date="2010-01-26T09:28:00Z"/>
          <w:rFonts w:ascii="Arial" w:hAnsi="Arial" w:cs="Arial"/>
        </w:rPr>
        <w:pPrChange w:id="466" w:author="grant" w:date="2010-01-26T10:22:00Z">
          <w:pPr/>
        </w:pPrChange>
      </w:pPr>
      <w:ins w:id="467" w:author="grant" w:date="2010-01-26T09:28:00Z">
        <w:r w:rsidRPr="00891A7C">
          <w:rPr>
            <w:rFonts w:ascii="Arial" w:hAnsi="Arial" w:cs="Arial"/>
          </w:rPr>
          <w:t>On January 1, 2009, the Department implemented a new records management system known as CDERS.  The initial scope of CDERS included the establishment of a single point of case number issuance across all divisions in the Department of Public Safety and the establishment of a master name index (MNI) function that would serve as a single point by which to query multiple legacy databases within the Department.  CDERS, developed internally by the DPS Technology Services Bureau, was created using modern information technology platforms and concepts.  The ISP soon identified opportunities to utilize CDERS for consolidating other records administration functions that had previously been considered disparate.  In May, Technology Services completed the development of a Radio Log application within CDERS.  Previously</w:t>
        </w:r>
        <w:r w:rsidR="00CE11E8">
          <w:rPr>
            <w:rFonts w:ascii="Arial" w:hAnsi="Arial" w:cs="Arial"/>
          </w:rPr>
          <w:t>, each of the six ISP communications centers maintained a separate Radio Log using Microsoft Access.  The data contained within these logs were not accessible from a central source.  Moving the Radio Log function into CDERS created a central repository for all communications log data from each of the six ISP communications centers and District 16.  The CDERS Radio Log was formally implemented in July.</w:t>
        </w:r>
      </w:ins>
    </w:p>
    <w:p w:rsidR="006322D3" w:rsidRDefault="006322D3" w:rsidP="00812253">
      <w:pPr>
        <w:ind w:left="540"/>
        <w:rPr>
          <w:ins w:id="468" w:author="grant" w:date="2010-01-26T10:22:00Z"/>
          <w:rFonts w:ascii="Arial" w:hAnsi="Arial" w:cs="Arial"/>
        </w:rPr>
      </w:pPr>
    </w:p>
    <w:p w:rsidR="00812253" w:rsidRDefault="00EB24C9" w:rsidP="00812253">
      <w:pPr>
        <w:ind w:left="540"/>
        <w:rPr>
          <w:ins w:id="469" w:author="grant" w:date="2010-01-26T09:28:00Z"/>
          <w:rFonts w:ascii="Arial" w:hAnsi="Arial" w:cs="Arial"/>
        </w:rPr>
        <w:pPrChange w:id="470" w:author="grant" w:date="2010-01-26T10:23:00Z">
          <w:pPr/>
        </w:pPrChange>
      </w:pPr>
      <w:ins w:id="471" w:author="grant" w:date="2010-01-26T09:28:00Z">
        <w:r w:rsidRPr="00891A7C">
          <w:rPr>
            <w:rFonts w:ascii="Arial" w:hAnsi="Arial" w:cs="Arial"/>
          </w:rPr>
          <w:lastRenderedPageBreak/>
          <w:t xml:space="preserve">Finally, a citation accountability function was added to CDERS in the </w:t>
        </w:r>
        <w:del w:id="472" w:author="lampe" w:date="2010-02-16T15:43:00Z">
          <w:r w:rsidRPr="00891A7C" w:rsidDel="009E3667">
            <w:rPr>
              <w:rFonts w:ascii="Arial" w:hAnsi="Arial" w:cs="Arial"/>
            </w:rPr>
            <w:delText>Fall</w:delText>
          </w:r>
        </w:del>
      </w:ins>
      <w:ins w:id="473" w:author="lampe" w:date="2010-02-16T15:43:00Z">
        <w:r w:rsidR="009E3667" w:rsidRPr="00891A7C">
          <w:rPr>
            <w:rFonts w:ascii="Arial" w:hAnsi="Arial" w:cs="Arial"/>
          </w:rPr>
          <w:t>fall</w:t>
        </w:r>
      </w:ins>
      <w:ins w:id="474" w:author="grant" w:date="2010-01-26T09:28:00Z">
        <w:r w:rsidRPr="00891A7C">
          <w:rPr>
            <w:rFonts w:ascii="Arial" w:hAnsi="Arial" w:cs="Arial"/>
          </w:rPr>
          <w:t xml:space="preserve"> of 2009.  This function allows personnel at Fleet and Supply to record numerical ranges of paper uniform citations received at the ISP Warehouse.  As these paper citation booklets are issued to the Division’s Citation Control Officers, these transactions are recorded in the citation accountability function within CDERS.  Likewise, when the Citation Control Officers issue paper citation booklets to troopers within their command, those transactions are recorded in CDERS.  Ultimately, as paper citations are issued or voided, a record is entered into CDERS of each paper citation number and its disposition.</w:t>
        </w:r>
      </w:ins>
    </w:p>
    <w:p w:rsidR="00051233" w:rsidRPr="00891A7C" w:rsidRDefault="00051233" w:rsidP="00DC5C27">
      <w:pPr>
        <w:rPr>
          <w:rFonts w:ascii="Arial" w:hAnsi="Arial" w:cs="Arial"/>
        </w:rPr>
      </w:pPr>
    </w:p>
    <w:p w:rsidR="00CA6EB8" w:rsidRDefault="00CA6EB8" w:rsidP="004D4E12">
      <w:pPr>
        <w:spacing w:line="480" w:lineRule="auto"/>
        <w:rPr>
          <w:ins w:id="475" w:author="lampe" w:date="2010-01-26T15:08:00Z"/>
          <w:rFonts w:ascii="Arial" w:hAnsi="Arial" w:cs="Arial"/>
          <w:b/>
        </w:rPr>
      </w:pPr>
    </w:p>
    <w:p w:rsidR="004D4E12" w:rsidRPr="00891A7C" w:rsidRDefault="00CE11E8" w:rsidP="004D4E12">
      <w:pPr>
        <w:spacing w:line="480" w:lineRule="auto"/>
        <w:rPr>
          <w:rFonts w:ascii="Arial" w:hAnsi="Arial" w:cs="Arial"/>
          <w:b/>
        </w:rPr>
      </w:pPr>
      <w:r>
        <w:rPr>
          <w:rFonts w:ascii="Arial" w:hAnsi="Arial" w:cs="Arial"/>
          <w:b/>
        </w:rPr>
        <w:t>Facilities</w:t>
      </w:r>
    </w:p>
    <w:p w:rsidR="004D4E12" w:rsidRPr="00891A7C" w:rsidRDefault="00CE11E8" w:rsidP="004D4E12">
      <w:pPr>
        <w:numPr>
          <w:ilvl w:val="0"/>
          <w:numId w:val="9"/>
        </w:numPr>
        <w:rPr>
          <w:rFonts w:ascii="Arial" w:hAnsi="Arial" w:cs="Arial"/>
          <w:b/>
        </w:rPr>
      </w:pPr>
      <w:r>
        <w:rPr>
          <w:rFonts w:ascii="Arial" w:hAnsi="Arial" w:cs="Arial"/>
          <w:u w:val="single"/>
        </w:rPr>
        <w:t>District 1 –</w:t>
      </w:r>
      <w:r>
        <w:rPr>
          <w:rFonts w:ascii="Arial" w:hAnsi="Arial" w:cs="Arial"/>
        </w:rPr>
        <w:t xml:space="preserve"> Currently working with DAS on fixing HVAC problems </w:t>
      </w:r>
      <w:ins w:id="476" w:author="lampe" w:date="2010-01-13T10:20:00Z">
        <w:r>
          <w:rPr>
            <w:rFonts w:ascii="Arial" w:hAnsi="Arial" w:cs="Arial"/>
          </w:rPr>
          <w:t xml:space="preserve">as well as boiler issues </w:t>
        </w:r>
      </w:ins>
      <w:r>
        <w:rPr>
          <w:rFonts w:ascii="Arial" w:hAnsi="Arial" w:cs="Arial"/>
        </w:rPr>
        <w:t>throughout the facility.  There is pending litigation with the contractor as well as the architect in getting these concerns taken care of.  Continuing elevator problems seem to crop up on a routine basis.  Improvements have been made to the District 1 evidence rooms which now meet CALEA Standards.</w:t>
      </w:r>
    </w:p>
    <w:p w:rsidR="00B40E54" w:rsidRPr="00891A7C" w:rsidRDefault="00B40E54" w:rsidP="00B40E54">
      <w:pPr>
        <w:ind w:left="360"/>
        <w:rPr>
          <w:rFonts w:ascii="Arial" w:hAnsi="Arial" w:cs="Arial"/>
          <w:b/>
        </w:rPr>
      </w:pPr>
    </w:p>
    <w:p w:rsidR="00B40E54" w:rsidRPr="00891A7C" w:rsidRDefault="00CE11E8" w:rsidP="00B40E54">
      <w:pPr>
        <w:numPr>
          <w:ilvl w:val="0"/>
          <w:numId w:val="1"/>
        </w:numPr>
        <w:rPr>
          <w:rFonts w:ascii="Arial" w:hAnsi="Arial" w:cs="Arial"/>
        </w:rPr>
      </w:pPr>
      <w:r>
        <w:rPr>
          <w:rFonts w:ascii="Arial" w:hAnsi="Arial" w:cs="Arial"/>
          <w:u w:val="single"/>
        </w:rPr>
        <w:t>District 2</w:t>
      </w:r>
      <w:r>
        <w:rPr>
          <w:rFonts w:ascii="Arial" w:hAnsi="Arial" w:cs="Arial"/>
        </w:rPr>
        <w:t xml:space="preserve"> - Currently working with DAS on fixing numerous problems throughout the facility to include; HVAC, settling concerns, cracked walls, tile floors, stairways, cabinetry, soffits, windows, doors, water infiltration, elevator, etc.  There is pending litigation with the contractor as well as the architect in getting these concerns taken care of.  Improvements were made to </w:t>
      </w:r>
      <w:smartTag w:uri="urn:schemas-microsoft-com:office:smarttags" w:element="stockticker">
        <w:r>
          <w:rPr>
            <w:rFonts w:ascii="Arial" w:hAnsi="Arial" w:cs="Arial"/>
          </w:rPr>
          <w:t>ISP</w:t>
        </w:r>
      </w:smartTag>
      <w:r>
        <w:rPr>
          <w:rFonts w:ascii="Arial" w:hAnsi="Arial" w:cs="Arial"/>
        </w:rPr>
        <w:t xml:space="preserve"> evidence room to meet </w:t>
      </w:r>
      <w:ins w:id="477" w:author="lampe" w:date="2010-01-26T15:01:00Z">
        <w:r w:rsidR="00EF202B">
          <w:rPr>
            <w:rFonts w:ascii="Arial" w:hAnsi="Arial" w:cs="Arial"/>
          </w:rPr>
          <w:t xml:space="preserve">CALEA </w:t>
        </w:r>
      </w:ins>
      <w:r>
        <w:rPr>
          <w:rFonts w:ascii="Arial" w:hAnsi="Arial" w:cs="Arial"/>
        </w:rPr>
        <w:t>standards.</w:t>
      </w:r>
    </w:p>
    <w:p w:rsidR="00B40E54" w:rsidRPr="00891A7C" w:rsidRDefault="00B40E54" w:rsidP="00B40E54">
      <w:pPr>
        <w:ind w:left="360"/>
        <w:rPr>
          <w:rFonts w:ascii="Arial" w:hAnsi="Arial" w:cs="Arial"/>
        </w:rPr>
      </w:pPr>
    </w:p>
    <w:p w:rsidR="00B40E54" w:rsidRPr="00891A7C" w:rsidRDefault="00CE11E8" w:rsidP="004D4E12">
      <w:pPr>
        <w:numPr>
          <w:ilvl w:val="0"/>
          <w:numId w:val="1"/>
        </w:numPr>
        <w:rPr>
          <w:rFonts w:ascii="Arial" w:hAnsi="Arial" w:cs="Arial"/>
        </w:rPr>
      </w:pPr>
      <w:r>
        <w:rPr>
          <w:rFonts w:ascii="Arial" w:hAnsi="Arial" w:cs="Arial"/>
          <w:u w:val="single"/>
        </w:rPr>
        <w:t>District 3</w:t>
      </w:r>
      <w:r>
        <w:rPr>
          <w:rFonts w:ascii="Arial" w:hAnsi="Arial" w:cs="Arial"/>
        </w:rPr>
        <w:t xml:space="preserve"> – A new fourteen (14) room addition</w:t>
      </w:r>
      <w:ins w:id="478" w:author="lampe" w:date="2010-01-13T10:21:00Z">
        <w:r>
          <w:rPr>
            <w:rFonts w:ascii="Arial" w:hAnsi="Arial" w:cs="Arial"/>
          </w:rPr>
          <w:t xml:space="preserve"> to the current facility has been completed. In addition the remodel project on </w:t>
        </w:r>
      </w:ins>
      <w:ins w:id="479" w:author="lampe" w:date="2010-01-13T10:22:00Z">
        <w:r>
          <w:rPr>
            <w:rFonts w:ascii="Arial" w:hAnsi="Arial" w:cs="Arial"/>
          </w:rPr>
          <w:t>the</w:t>
        </w:r>
      </w:ins>
      <w:ins w:id="480" w:author="lampe" w:date="2010-01-13T10:21:00Z">
        <w:r>
          <w:rPr>
            <w:rFonts w:ascii="Arial" w:hAnsi="Arial" w:cs="Arial"/>
          </w:rPr>
          <w:t xml:space="preserve"> </w:t>
        </w:r>
      </w:ins>
      <w:ins w:id="481" w:author="lampe" w:date="2010-01-13T10:22:00Z">
        <w:r>
          <w:rPr>
            <w:rFonts w:ascii="Arial" w:hAnsi="Arial" w:cs="Arial"/>
          </w:rPr>
          <w:t>existing side of the facility has been renovated as well this past year.</w:t>
        </w:r>
      </w:ins>
      <w:r>
        <w:rPr>
          <w:rFonts w:ascii="Arial" w:hAnsi="Arial" w:cs="Arial"/>
        </w:rPr>
        <w:t xml:space="preserve"> </w:t>
      </w:r>
      <w:del w:id="482" w:author="lampe" w:date="2010-01-13T10:21:00Z">
        <w:r>
          <w:rPr>
            <w:rFonts w:ascii="Arial" w:hAnsi="Arial" w:cs="Arial"/>
          </w:rPr>
          <w:delText>is in its final phase of completion and expected completion is early February as it now stands.  There will then be a remodel project to the existing side of the facility that will take a few weeks to complete.</w:delText>
        </w:r>
      </w:del>
      <w:r>
        <w:rPr>
          <w:rFonts w:ascii="Arial" w:hAnsi="Arial" w:cs="Arial"/>
        </w:rPr>
        <w:t xml:space="preserve">  There are plans to remodel the lower level to accommodate evidence storage needs </w:t>
      </w:r>
      <w:del w:id="483" w:author="lampe" w:date="2010-02-16T15:43:00Z">
        <w:r w:rsidDel="009E3667">
          <w:rPr>
            <w:rFonts w:ascii="Arial" w:hAnsi="Arial" w:cs="Arial"/>
          </w:rPr>
          <w:tab/>
        </w:r>
      </w:del>
      <w:r>
        <w:rPr>
          <w:rFonts w:ascii="Arial" w:hAnsi="Arial" w:cs="Arial"/>
        </w:rPr>
        <w:t xml:space="preserve">for all divisions. With the additional outside storage area, </w:t>
      </w:r>
      <w:del w:id="484" w:author="lampe" w:date="2010-02-16T15:44:00Z">
        <w:r w:rsidDel="009E3667">
          <w:rPr>
            <w:rFonts w:ascii="Arial" w:hAnsi="Arial" w:cs="Arial"/>
          </w:rPr>
          <w:delText xml:space="preserve">once renovations are completed, </w:delText>
        </w:r>
      </w:del>
      <w:r>
        <w:rPr>
          <w:rFonts w:ascii="Arial" w:hAnsi="Arial" w:cs="Arial"/>
        </w:rPr>
        <w:t>this district will meet CALEA Standards.</w:t>
      </w:r>
    </w:p>
    <w:p w:rsidR="00B40E54" w:rsidRPr="00891A7C" w:rsidRDefault="00B40E54" w:rsidP="00B40E54">
      <w:pPr>
        <w:ind w:left="360"/>
        <w:rPr>
          <w:rFonts w:ascii="Arial" w:hAnsi="Arial" w:cs="Arial"/>
        </w:rPr>
      </w:pPr>
    </w:p>
    <w:p w:rsidR="00B40E54" w:rsidRPr="00891A7C" w:rsidRDefault="00CE11E8" w:rsidP="004D4E12">
      <w:pPr>
        <w:numPr>
          <w:ilvl w:val="0"/>
          <w:numId w:val="1"/>
        </w:numPr>
        <w:rPr>
          <w:rFonts w:ascii="Arial" w:hAnsi="Arial" w:cs="Arial"/>
        </w:rPr>
      </w:pPr>
      <w:r>
        <w:rPr>
          <w:rFonts w:ascii="Arial" w:hAnsi="Arial" w:cs="Arial"/>
          <w:u w:val="single"/>
        </w:rPr>
        <w:t>District 4</w:t>
      </w:r>
      <w:r>
        <w:rPr>
          <w:rFonts w:ascii="Arial" w:hAnsi="Arial" w:cs="Arial"/>
        </w:rPr>
        <w:t xml:space="preserve"> – Both rooftop heating units are in the final stages of its expected life cycle.  These have been requested to be replaced thru the Major Maintenance requests submitted in prior years.  Aside from the HVAC concerns, water infiltration issues have been addressed, there are structural concerns, periodic roof leaks, etc.  Telephone system is inadequate for this facility.</w:t>
      </w:r>
      <w:r>
        <w:rPr>
          <w:rFonts w:ascii="Arial" w:hAnsi="Arial" w:cs="Arial"/>
          <w:color w:val="0000FF"/>
        </w:rPr>
        <w:t xml:space="preserve"> </w:t>
      </w:r>
      <w:r>
        <w:rPr>
          <w:rFonts w:ascii="Arial" w:hAnsi="Arial" w:cs="Arial"/>
        </w:rPr>
        <w:t xml:space="preserve">The two evidence rooms at this location meet standards; however, ventilation is still a concern. The Range in </w:t>
      </w:r>
      <w:smartTag w:uri="urn:schemas-microsoft-com:office:smarttags" w:element="place">
        <w:smartTag w:uri="urn:schemas-microsoft-com:office:smarttags" w:element="City">
          <w:r>
            <w:rPr>
              <w:rFonts w:ascii="Arial" w:hAnsi="Arial" w:cs="Arial"/>
            </w:rPr>
            <w:t>Denison</w:t>
          </w:r>
        </w:smartTag>
      </w:smartTag>
      <w:r>
        <w:rPr>
          <w:rFonts w:ascii="Arial" w:hAnsi="Arial" w:cs="Arial"/>
        </w:rPr>
        <w:t xml:space="preserve"> is </w:t>
      </w:r>
      <w:r>
        <w:rPr>
          <w:rFonts w:ascii="Arial" w:hAnsi="Arial" w:cs="Arial"/>
        </w:rPr>
        <w:lastRenderedPageBreak/>
        <w:t xml:space="preserve">in a state of disrepair due to priority need projects and the lack of sufficient maintenance funding.  </w:t>
      </w:r>
    </w:p>
    <w:p w:rsidR="004D4E12" w:rsidRPr="00891A7C" w:rsidRDefault="004D4E12" w:rsidP="004D4E12">
      <w:pPr>
        <w:ind w:left="360"/>
        <w:rPr>
          <w:rFonts w:ascii="Arial" w:hAnsi="Arial" w:cs="Arial"/>
        </w:rPr>
      </w:pPr>
    </w:p>
    <w:p w:rsidR="00B40E54" w:rsidRPr="00891A7C" w:rsidRDefault="00CE11E8" w:rsidP="004D4E12">
      <w:pPr>
        <w:numPr>
          <w:ilvl w:val="0"/>
          <w:numId w:val="9"/>
        </w:numPr>
        <w:rPr>
          <w:rFonts w:ascii="Arial" w:hAnsi="Arial" w:cs="Arial"/>
        </w:rPr>
      </w:pPr>
      <w:r>
        <w:rPr>
          <w:rFonts w:ascii="Arial" w:hAnsi="Arial" w:cs="Arial"/>
          <w:u w:val="single"/>
        </w:rPr>
        <w:t>District 5</w:t>
      </w:r>
      <w:r>
        <w:rPr>
          <w:rFonts w:ascii="Arial" w:hAnsi="Arial" w:cs="Arial"/>
        </w:rPr>
        <w:t xml:space="preserve"> – </w:t>
      </w:r>
      <w:ins w:id="485" w:author="lampe" w:date="2010-01-13T10:22:00Z">
        <w:r>
          <w:rPr>
            <w:rFonts w:ascii="Arial" w:hAnsi="Arial" w:cs="Arial"/>
          </w:rPr>
          <w:t>This facility is scheduled</w:t>
        </w:r>
        <w:r w:rsidR="009E3667">
          <w:rPr>
            <w:rFonts w:ascii="Arial" w:hAnsi="Arial" w:cs="Arial"/>
          </w:rPr>
          <w:t xml:space="preserve"> to be closed</w:t>
        </w:r>
      </w:ins>
      <w:ins w:id="486" w:author="lampe" w:date="2010-02-16T15:44:00Z">
        <w:r w:rsidR="009E3667">
          <w:rPr>
            <w:rFonts w:ascii="Arial" w:hAnsi="Arial" w:cs="Arial"/>
          </w:rPr>
          <w:t xml:space="preserve"> in March 2010.</w:t>
        </w:r>
      </w:ins>
      <w:ins w:id="487" w:author="lampe" w:date="2010-01-13T10:22:00Z">
        <w:r>
          <w:rPr>
            <w:rFonts w:ascii="Arial" w:hAnsi="Arial" w:cs="Arial"/>
          </w:rPr>
          <w:t xml:space="preserve"> </w:t>
        </w:r>
      </w:ins>
      <w:del w:id="488" w:author="lampe" w:date="2010-01-13T10:22:00Z">
        <w:r>
          <w:rPr>
            <w:rFonts w:ascii="Arial" w:hAnsi="Arial" w:cs="Arial"/>
          </w:rPr>
          <w:delText>This facility is on the ISP/DPS 5 Year Plan for replacement thru Capitol Requests.</w:delText>
        </w:r>
        <w:r>
          <w:rPr>
            <w:rFonts w:ascii="Arial" w:hAnsi="Arial" w:cs="Arial"/>
            <w:color w:val="0000FF"/>
          </w:rPr>
          <w:delText xml:space="preserve"> </w:delText>
        </w:r>
        <w:r>
          <w:rPr>
            <w:rFonts w:ascii="Arial" w:hAnsi="Arial" w:cs="Arial"/>
          </w:rPr>
          <w:delText>The evidence room at this facility is located in a stand-alone shed behind the building.  The building is not alarmed but should meet CALEA Standards.  The phone system and computer wiring was recently upgraded to meet operational needs.</w:delText>
        </w:r>
      </w:del>
    </w:p>
    <w:p w:rsidR="00B40E54" w:rsidRPr="00891A7C" w:rsidRDefault="00B40E54" w:rsidP="00B40E54">
      <w:pPr>
        <w:ind w:left="360"/>
        <w:rPr>
          <w:rFonts w:ascii="Arial" w:hAnsi="Arial" w:cs="Arial"/>
        </w:rPr>
      </w:pPr>
    </w:p>
    <w:p w:rsidR="00B40E54" w:rsidRPr="00891A7C" w:rsidRDefault="00CE11E8" w:rsidP="004D4E12">
      <w:pPr>
        <w:numPr>
          <w:ilvl w:val="0"/>
          <w:numId w:val="6"/>
        </w:numPr>
        <w:rPr>
          <w:rFonts w:ascii="Arial" w:hAnsi="Arial" w:cs="Arial"/>
        </w:rPr>
      </w:pPr>
      <w:r>
        <w:rPr>
          <w:rFonts w:ascii="Arial" w:hAnsi="Arial" w:cs="Arial"/>
          <w:u w:val="single"/>
        </w:rPr>
        <w:t>District 6</w:t>
      </w:r>
      <w:r>
        <w:rPr>
          <w:rFonts w:ascii="Arial" w:hAnsi="Arial" w:cs="Arial"/>
        </w:rPr>
        <w:t xml:space="preserve"> – </w:t>
      </w:r>
      <w:ins w:id="489" w:author="lampe" w:date="2010-01-13T10:23:00Z">
        <w:r>
          <w:rPr>
            <w:rFonts w:ascii="Arial" w:hAnsi="Arial" w:cs="Arial"/>
          </w:rPr>
          <w:t xml:space="preserve">There are current water infiltration concerns at this facility that may require groundwork, </w:t>
        </w:r>
      </w:ins>
      <w:ins w:id="490" w:author="lampe" w:date="2010-02-19T08:38:00Z">
        <w:r w:rsidR="00812253">
          <w:rPr>
            <w:rFonts w:ascii="Arial" w:hAnsi="Arial" w:cs="Arial"/>
          </w:rPr>
          <w:t>tiling, water</w:t>
        </w:r>
      </w:ins>
      <w:ins w:id="491" w:author="lampe" w:date="2010-01-13T10:23:00Z">
        <w:r>
          <w:rPr>
            <w:rFonts w:ascii="Arial" w:hAnsi="Arial" w:cs="Arial"/>
          </w:rPr>
          <w:t xml:space="preserve"> flow studies, etc. The </w:t>
        </w:r>
      </w:ins>
      <w:r>
        <w:rPr>
          <w:rFonts w:ascii="Arial" w:hAnsi="Arial" w:cs="Arial"/>
        </w:rPr>
        <w:t>Telephone system is inadequate for this facility.  The indoor range target mechanism system is broken.</w:t>
      </w:r>
      <w:r>
        <w:rPr>
          <w:rFonts w:ascii="Arial" w:hAnsi="Arial" w:cs="Arial"/>
          <w:color w:val="0000FF"/>
        </w:rPr>
        <w:t xml:space="preserve"> </w:t>
      </w:r>
      <w:r>
        <w:rPr>
          <w:rFonts w:ascii="Arial" w:hAnsi="Arial" w:cs="Arial"/>
        </w:rPr>
        <w:t>Renovations made to the evidence room will meet CALEA Standards; however, ventilation is still a concern.</w:t>
      </w:r>
    </w:p>
    <w:p w:rsidR="00B40E54" w:rsidRPr="00891A7C" w:rsidRDefault="00B40E54" w:rsidP="00B40E54">
      <w:pPr>
        <w:ind w:left="360"/>
        <w:rPr>
          <w:rFonts w:ascii="Arial" w:hAnsi="Arial" w:cs="Arial"/>
        </w:rPr>
      </w:pPr>
    </w:p>
    <w:p w:rsidR="00B40E54" w:rsidRDefault="00CE11E8" w:rsidP="004D4E12">
      <w:pPr>
        <w:numPr>
          <w:ilvl w:val="0"/>
          <w:numId w:val="6"/>
        </w:numPr>
        <w:rPr>
          <w:ins w:id="492" w:author="lampe" w:date="2010-02-16T15:46:00Z"/>
          <w:rFonts w:ascii="Arial" w:hAnsi="Arial" w:cs="Arial"/>
        </w:rPr>
      </w:pPr>
      <w:r>
        <w:rPr>
          <w:rFonts w:ascii="Arial" w:hAnsi="Arial" w:cs="Arial"/>
          <w:u w:val="single"/>
        </w:rPr>
        <w:t>District 7</w:t>
      </w:r>
      <w:r>
        <w:rPr>
          <w:rFonts w:ascii="Arial" w:hAnsi="Arial" w:cs="Arial"/>
        </w:rPr>
        <w:t xml:space="preserve"> – Carpet is in need of replacement throughout the facility.</w:t>
      </w:r>
      <w:r>
        <w:rPr>
          <w:rFonts w:ascii="Arial" w:hAnsi="Arial" w:cs="Arial"/>
          <w:color w:val="0000FF"/>
        </w:rPr>
        <w:t xml:space="preserve"> </w:t>
      </w:r>
      <w:r>
        <w:rPr>
          <w:rFonts w:ascii="Arial" w:hAnsi="Arial" w:cs="Arial"/>
        </w:rPr>
        <w:t>Evidence rooms at this facility should now meet CALEA Standards, but ventilation is still a concern.</w:t>
      </w:r>
    </w:p>
    <w:p w:rsidR="00812253" w:rsidRDefault="00812253">
      <w:pPr>
        <w:pStyle w:val="ListParagraph"/>
        <w:rPr>
          <w:ins w:id="493" w:author="lampe" w:date="2010-02-16T15:46:00Z"/>
          <w:rFonts w:ascii="Arial" w:hAnsi="Arial" w:cs="Arial"/>
        </w:rPr>
        <w:pPrChange w:id="494" w:author="lampe" w:date="2010-02-16T15:46:00Z">
          <w:pPr>
            <w:numPr>
              <w:numId w:val="6"/>
            </w:numPr>
            <w:tabs>
              <w:tab w:val="num" w:pos="720"/>
            </w:tabs>
            <w:ind w:left="720" w:hanging="360"/>
          </w:pPr>
        </w:pPrChange>
      </w:pPr>
    </w:p>
    <w:p w:rsidR="00205E95" w:rsidRDefault="00205E95" w:rsidP="004D4E12">
      <w:pPr>
        <w:numPr>
          <w:ilvl w:val="0"/>
          <w:numId w:val="6"/>
        </w:numPr>
        <w:rPr>
          <w:ins w:id="495" w:author="lampe" w:date="2010-02-16T15:46:00Z"/>
          <w:rFonts w:ascii="Arial" w:hAnsi="Arial" w:cs="Arial"/>
        </w:rPr>
      </w:pPr>
      <w:ins w:id="496" w:author="lampe" w:date="2010-02-16T15:46:00Z">
        <w:r w:rsidRPr="00205E95">
          <w:rPr>
            <w:rFonts w:ascii="Arial" w:hAnsi="Arial" w:cs="Arial"/>
            <w:u w:val="single"/>
          </w:rPr>
          <w:t>District 8</w:t>
        </w:r>
        <w:r w:rsidRPr="00205E95">
          <w:rPr>
            <w:rFonts w:ascii="Arial" w:hAnsi="Arial" w:cs="Arial"/>
          </w:rPr>
          <w:t xml:space="preserve"> – </w:t>
        </w:r>
      </w:ins>
      <w:ins w:id="497" w:author="lampe" w:date="2010-02-19T08:45:00Z">
        <w:r w:rsidR="000C0DCD">
          <w:rPr>
            <w:rFonts w:ascii="Arial" w:hAnsi="Arial" w:cs="Arial"/>
          </w:rPr>
          <w:t>This</w:t>
        </w:r>
      </w:ins>
      <w:ins w:id="498" w:author="lampe" w:date="2010-02-16T15:46:00Z">
        <w:r w:rsidRPr="00205E95">
          <w:rPr>
            <w:rFonts w:ascii="Arial" w:hAnsi="Arial" w:cs="Arial"/>
          </w:rPr>
          <w:t xml:space="preserve"> new facility is now operational</w:t>
        </w:r>
      </w:ins>
      <w:ins w:id="499" w:author="lampe" w:date="2010-02-19T08:45:00Z">
        <w:r w:rsidR="000C0DCD">
          <w:rPr>
            <w:rFonts w:ascii="Arial" w:hAnsi="Arial" w:cs="Arial"/>
          </w:rPr>
          <w:t xml:space="preserve"> </w:t>
        </w:r>
      </w:ins>
      <w:ins w:id="500" w:author="lampe" w:date="2010-02-19T08:50:00Z">
        <w:r w:rsidR="000C0DCD">
          <w:rPr>
            <w:rFonts w:ascii="Arial" w:hAnsi="Arial" w:cs="Arial"/>
          </w:rPr>
          <w:t>as of</w:t>
        </w:r>
      </w:ins>
      <w:ins w:id="501" w:author="lampe" w:date="2010-02-16T15:46:00Z">
        <w:r>
          <w:rPr>
            <w:rFonts w:ascii="Arial" w:hAnsi="Arial" w:cs="Arial"/>
          </w:rPr>
          <w:t xml:space="preserve"> </w:t>
        </w:r>
      </w:ins>
      <w:ins w:id="502" w:author="lampe" w:date="2010-02-19T08:39:00Z">
        <w:r w:rsidR="00812253">
          <w:rPr>
            <w:rFonts w:ascii="Arial" w:hAnsi="Arial" w:cs="Arial"/>
          </w:rPr>
          <w:t>April 2</w:t>
        </w:r>
      </w:ins>
      <w:ins w:id="503" w:author="lampe" w:date="2010-02-19T08:40:00Z">
        <w:r w:rsidR="000C0DCD">
          <w:rPr>
            <w:rFonts w:ascii="Arial" w:hAnsi="Arial" w:cs="Arial"/>
          </w:rPr>
          <w:t>, 2009</w:t>
        </w:r>
      </w:ins>
      <w:ins w:id="504" w:author="lampe" w:date="2010-02-19T08:46:00Z">
        <w:r w:rsidR="000C0DCD">
          <w:rPr>
            <w:rFonts w:ascii="Arial" w:hAnsi="Arial" w:cs="Arial"/>
          </w:rPr>
          <w:t xml:space="preserve">. It </w:t>
        </w:r>
      </w:ins>
      <w:ins w:id="505" w:author="lampe" w:date="2010-02-19T08:39:00Z">
        <w:r w:rsidR="00812253">
          <w:rPr>
            <w:rFonts w:ascii="Arial" w:hAnsi="Arial" w:cs="Arial"/>
          </w:rPr>
          <w:t>is loc</w:t>
        </w:r>
        <w:r w:rsidR="000C0DCD">
          <w:rPr>
            <w:rFonts w:ascii="Arial" w:hAnsi="Arial" w:cs="Arial"/>
          </w:rPr>
          <w:t xml:space="preserve">ated on the Avenue of </w:t>
        </w:r>
      </w:ins>
      <w:ins w:id="506" w:author="lampe" w:date="2010-02-19T08:43:00Z">
        <w:r w:rsidR="000C0DCD">
          <w:rPr>
            <w:rFonts w:ascii="Arial" w:hAnsi="Arial" w:cs="Arial"/>
          </w:rPr>
          <w:t>the</w:t>
        </w:r>
      </w:ins>
      <w:ins w:id="507" w:author="lampe" w:date="2010-02-19T08:39:00Z">
        <w:r w:rsidR="000C0DCD">
          <w:rPr>
            <w:rFonts w:ascii="Arial" w:hAnsi="Arial" w:cs="Arial"/>
          </w:rPr>
          <w:t xml:space="preserve"> </w:t>
        </w:r>
      </w:ins>
      <w:ins w:id="508" w:author="lampe" w:date="2010-02-19T08:43:00Z">
        <w:r w:rsidR="000C0DCD">
          <w:rPr>
            <w:rFonts w:ascii="Arial" w:hAnsi="Arial" w:cs="Arial"/>
          </w:rPr>
          <w:t xml:space="preserve">Saints at the Junction of Highway 65 &amp; Highway 18.   This Facility is 15,759 square feet and is the first ever State Patrol Facility to use Ground Source heating. </w:t>
        </w:r>
      </w:ins>
    </w:p>
    <w:p w:rsidR="00205E95" w:rsidRPr="00891A7C" w:rsidDel="00205E95" w:rsidRDefault="00205E95" w:rsidP="004D4E12">
      <w:pPr>
        <w:numPr>
          <w:ilvl w:val="0"/>
          <w:numId w:val="6"/>
        </w:numPr>
        <w:rPr>
          <w:del w:id="509" w:author="lampe" w:date="2010-02-16T15:46:00Z"/>
          <w:rFonts w:ascii="Arial" w:hAnsi="Arial" w:cs="Arial"/>
        </w:rPr>
      </w:pPr>
    </w:p>
    <w:p w:rsidR="004D4E12" w:rsidRPr="00891A7C" w:rsidDel="00205E95" w:rsidRDefault="004D4E12" w:rsidP="004D4E12">
      <w:pPr>
        <w:ind w:left="360"/>
        <w:rPr>
          <w:del w:id="510" w:author="lampe" w:date="2010-02-16T15:46:00Z"/>
          <w:rFonts w:ascii="Arial" w:hAnsi="Arial" w:cs="Arial"/>
          <w:color w:val="0000FF"/>
        </w:rPr>
      </w:pPr>
    </w:p>
    <w:p w:rsidR="00812253" w:rsidRDefault="00017379">
      <w:pPr>
        <w:pStyle w:val="ListParagraph"/>
        <w:numPr>
          <w:ilvl w:val="0"/>
          <w:numId w:val="25"/>
        </w:numPr>
        <w:rPr>
          <w:del w:id="511" w:author="lampe" w:date="2010-02-16T15:45:00Z"/>
          <w:rFonts w:ascii="Arial" w:hAnsi="Arial" w:cs="Arial"/>
          <w:rPrChange w:id="512" w:author="lampe" w:date="2010-02-16T15:46:00Z">
            <w:rPr>
              <w:del w:id="513" w:author="lampe" w:date="2010-02-16T15:45:00Z"/>
            </w:rPr>
          </w:rPrChange>
        </w:rPr>
        <w:pPrChange w:id="514" w:author="lampe" w:date="2010-02-16T15:46:00Z">
          <w:pPr>
            <w:numPr>
              <w:numId w:val="1"/>
            </w:numPr>
            <w:tabs>
              <w:tab w:val="num" w:pos="720"/>
            </w:tabs>
            <w:ind w:left="720" w:hanging="360"/>
          </w:pPr>
        </w:pPrChange>
      </w:pPr>
      <w:del w:id="515" w:author="lampe" w:date="2010-02-16T15:46:00Z">
        <w:r>
          <w:rPr>
            <w:rFonts w:ascii="Arial" w:hAnsi="Arial" w:cs="Arial"/>
            <w:u w:val="single"/>
          </w:rPr>
          <w:delText>District 8</w:delText>
        </w:r>
        <w:r>
          <w:rPr>
            <w:rFonts w:ascii="Arial" w:hAnsi="Arial" w:cs="Arial"/>
          </w:rPr>
          <w:delText xml:space="preserve"> – A new facility</w:delText>
        </w:r>
      </w:del>
      <w:del w:id="516" w:author="lampe" w:date="2010-02-16T15:45:00Z">
        <w:r>
          <w:rPr>
            <w:rFonts w:ascii="Arial" w:hAnsi="Arial" w:cs="Arial"/>
          </w:rPr>
          <w:delText xml:space="preserve"> </w:delText>
        </w:r>
      </w:del>
      <w:del w:id="517" w:author="lampe" w:date="2010-01-13T10:25:00Z">
        <w:r w:rsidRPr="00017379">
          <w:rPr>
            <w:rFonts w:ascii="Arial" w:hAnsi="Arial" w:cs="Arial"/>
            <w:rPrChange w:id="518" w:author="lampe" w:date="2010-02-16T15:46:00Z">
              <w:rPr/>
            </w:rPrChange>
          </w:rPr>
          <w:delText>is under construction and expected to be occupied in late winter or early spring.  The current facility is of the same design as those for Districts 5, 10 and 14 dating back the mid-1960s.</w:delText>
        </w:r>
      </w:del>
    </w:p>
    <w:p w:rsidR="00205E95" w:rsidRDefault="00205E95" w:rsidP="00B40E54">
      <w:pPr>
        <w:ind w:left="360"/>
        <w:rPr>
          <w:ins w:id="519" w:author="lampe" w:date="2010-02-16T15:45:00Z"/>
          <w:rFonts w:ascii="Arial" w:hAnsi="Arial" w:cs="Arial"/>
        </w:rPr>
      </w:pPr>
    </w:p>
    <w:p w:rsidR="00205E95" w:rsidRPr="00891A7C" w:rsidRDefault="00205E95" w:rsidP="00B40E54">
      <w:pPr>
        <w:ind w:left="360"/>
        <w:rPr>
          <w:rFonts w:ascii="Arial" w:hAnsi="Arial" w:cs="Arial"/>
        </w:rPr>
      </w:pPr>
    </w:p>
    <w:p w:rsidR="00B40E54" w:rsidRPr="00891A7C" w:rsidRDefault="00CE11E8" w:rsidP="004D4E12">
      <w:pPr>
        <w:numPr>
          <w:ilvl w:val="0"/>
          <w:numId w:val="12"/>
        </w:numPr>
        <w:tabs>
          <w:tab w:val="clear" w:pos="1260"/>
          <w:tab w:val="num" w:pos="360"/>
        </w:tabs>
        <w:ind w:left="720"/>
        <w:rPr>
          <w:rFonts w:ascii="Arial" w:hAnsi="Arial" w:cs="Arial"/>
          <w:color w:val="0000FF"/>
        </w:rPr>
      </w:pPr>
      <w:r>
        <w:rPr>
          <w:rFonts w:ascii="Arial" w:hAnsi="Arial" w:cs="Arial"/>
          <w:u w:val="single"/>
        </w:rPr>
        <w:t>District 9</w:t>
      </w:r>
      <w:r>
        <w:rPr>
          <w:rFonts w:ascii="Arial" w:hAnsi="Arial" w:cs="Arial"/>
        </w:rPr>
        <w:t xml:space="preserve"> – This facility is on the </w:t>
      </w:r>
      <w:smartTag w:uri="urn:schemas-microsoft-com:office:smarttags" w:element="stockticker">
        <w:r>
          <w:rPr>
            <w:rFonts w:ascii="Arial" w:hAnsi="Arial" w:cs="Arial"/>
          </w:rPr>
          <w:t>ISP</w:t>
        </w:r>
      </w:smartTag>
      <w:r>
        <w:rPr>
          <w:rFonts w:ascii="Arial" w:hAnsi="Arial" w:cs="Arial"/>
        </w:rPr>
        <w:t>/DPS 5 Year Plan for replacement thru Capitol Requests.  There are concerns in the following areas of this facility; plumbing and sewer, walls, ceilings, flooring, insulation.</w:t>
      </w:r>
      <w:ins w:id="520" w:author="lampe" w:date="2010-01-26T15:01:00Z">
        <w:r w:rsidR="00EF202B">
          <w:rPr>
            <w:rFonts w:ascii="Arial" w:hAnsi="Arial" w:cs="Arial"/>
          </w:rPr>
          <w:t xml:space="preserve"> </w:t>
        </w:r>
      </w:ins>
      <w:del w:id="521" w:author="lampe" w:date="2010-01-26T15:01:00Z">
        <w:r>
          <w:rPr>
            <w:rFonts w:ascii="Arial" w:hAnsi="Arial" w:cs="Arial"/>
          </w:rPr>
          <w:delText xml:space="preserve">  There are a</w:delText>
        </w:r>
      </w:del>
      <w:ins w:id="522" w:author="lampe" w:date="2010-01-26T15:01:00Z">
        <w:r w:rsidR="00EF202B">
          <w:rPr>
            <w:rFonts w:ascii="Arial" w:hAnsi="Arial" w:cs="Arial"/>
          </w:rPr>
          <w:t>A</w:t>
        </w:r>
      </w:ins>
      <w:r>
        <w:rPr>
          <w:rFonts w:ascii="Arial" w:hAnsi="Arial" w:cs="Arial"/>
        </w:rPr>
        <w:t>dditionally</w:t>
      </w:r>
      <w:ins w:id="523" w:author="lampe" w:date="2010-01-26T15:02:00Z">
        <w:r w:rsidR="00EF202B">
          <w:rPr>
            <w:rFonts w:ascii="Arial" w:hAnsi="Arial" w:cs="Arial"/>
          </w:rPr>
          <w:t>,</w:t>
        </w:r>
      </w:ins>
      <w:r>
        <w:rPr>
          <w:rFonts w:ascii="Arial" w:hAnsi="Arial" w:cs="Arial"/>
        </w:rPr>
        <w:t xml:space="preserve"> mold concerns and possible mold abatement needs to this facility.  Air scrubbers are currently in place to address these concerns.</w:t>
      </w:r>
      <w:r>
        <w:rPr>
          <w:rFonts w:ascii="Arial" w:hAnsi="Arial" w:cs="Arial"/>
          <w:color w:val="0000FF"/>
        </w:rPr>
        <w:t xml:space="preserve"> </w:t>
      </w:r>
      <w:r>
        <w:rPr>
          <w:rFonts w:ascii="Arial" w:hAnsi="Arial" w:cs="Arial"/>
        </w:rPr>
        <w:t>Corrections need to be made to make this facility CALEA compliant for evidence storage. This room currently serves all divisions and is full. The room is not large enough to contain much additional evidence which may need to be secured.</w:t>
      </w:r>
      <w:r>
        <w:rPr>
          <w:rFonts w:ascii="Arial" w:hAnsi="Arial" w:cs="Arial"/>
          <w:color w:val="0000FF"/>
        </w:rPr>
        <w:t xml:space="preserve">  </w:t>
      </w:r>
    </w:p>
    <w:p w:rsidR="004D4E12" w:rsidRPr="00891A7C" w:rsidRDefault="004D4E12" w:rsidP="004D4E12">
      <w:pPr>
        <w:ind w:left="360"/>
        <w:rPr>
          <w:rFonts w:ascii="Arial" w:hAnsi="Arial" w:cs="Arial"/>
          <w:color w:val="0000FF"/>
        </w:rPr>
      </w:pPr>
    </w:p>
    <w:p w:rsidR="00B40E54" w:rsidRPr="00891A7C" w:rsidRDefault="00CE11E8" w:rsidP="00051233">
      <w:pPr>
        <w:numPr>
          <w:ilvl w:val="1"/>
          <w:numId w:val="12"/>
        </w:numPr>
        <w:tabs>
          <w:tab w:val="clear" w:pos="1980"/>
          <w:tab w:val="num" w:pos="360"/>
        </w:tabs>
        <w:ind w:left="720"/>
        <w:rPr>
          <w:rFonts w:ascii="Arial" w:hAnsi="Arial" w:cs="Arial"/>
        </w:rPr>
      </w:pPr>
      <w:r>
        <w:rPr>
          <w:rFonts w:ascii="Arial" w:hAnsi="Arial" w:cs="Arial"/>
          <w:u w:val="single"/>
        </w:rPr>
        <w:t>District 10</w:t>
      </w:r>
      <w:r>
        <w:rPr>
          <w:rFonts w:ascii="Arial" w:hAnsi="Arial" w:cs="Arial"/>
        </w:rPr>
        <w:t xml:space="preserve"> – This facility is on the </w:t>
      </w:r>
      <w:smartTag w:uri="urn:schemas-microsoft-com:office:smarttags" w:element="stockticker">
        <w:r>
          <w:rPr>
            <w:rFonts w:ascii="Arial" w:hAnsi="Arial" w:cs="Arial"/>
          </w:rPr>
          <w:t>ISP</w:t>
        </w:r>
      </w:smartTag>
      <w:r>
        <w:rPr>
          <w:rFonts w:ascii="Arial" w:hAnsi="Arial" w:cs="Arial"/>
        </w:rPr>
        <w:t>/DPS 5 Year Plan for replacement thru Capitol Requests.  There are the following concerns associated with this facility; doors, drapes &amp; curtains, facility parking lot, siding, walls, windows, garage and storage area, etc.</w:t>
      </w:r>
      <w:r>
        <w:rPr>
          <w:rFonts w:ascii="Arial" w:hAnsi="Arial" w:cs="Arial"/>
          <w:color w:val="0000FF"/>
        </w:rPr>
        <w:t xml:space="preserve"> </w:t>
      </w:r>
      <w:r>
        <w:rPr>
          <w:rFonts w:ascii="Arial" w:hAnsi="Arial" w:cs="Arial"/>
        </w:rPr>
        <w:t xml:space="preserve">Corrections need to be made to make this facility CALEA compliant for evidence storage. Evidence is currently stored in a steel cabinet located inside the storage room. The evidence facility is full of </w:t>
      </w:r>
      <w:smartTag w:uri="urn:schemas-microsoft-com:office:smarttags" w:element="stockticker">
        <w:r>
          <w:rPr>
            <w:rFonts w:ascii="Arial" w:hAnsi="Arial" w:cs="Arial"/>
          </w:rPr>
          <w:t>ISP</w:t>
        </w:r>
      </w:smartTag>
      <w:r>
        <w:rPr>
          <w:rFonts w:ascii="Arial" w:hAnsi="Arial" w:cs="Arial"/>
        </w:rPr>
        <w:t xml:space="preserve"> evidence.</w:t>
      </w:r>
    </w:p>
    <w:p w:rsidR="00B40E54" w:rsidRPr="00891A7C" w:rsidRDefault="00B40E54" w:rsidP="00B40E54">
      <w:pPr>
        <w:ind w:left="360"/>
        <w:rPr>
          <w:rFonts w:ascii="Arial" w:hAnsi="Arial" w:cs="Arial"/>
        </w:rPr>
      </w:pPr>
    </w:p>
    <w:p w:rsidR="00B40E54" w:rsidRPr="00891A7C" w:rsidRDefault="00CE11E8" w:rsidP="00B40E54">
      <w:pPr>
        <w:numPr>
          <w:ilvl w:val="0"/>
          <w:numId w:val="1"/>
        </w:numPr>
        <w:rPr>
          <w:rFonts w:ascii="Arial" w:hAnsi="Arial" w:cs="Arial"/>
        </w:rPr>
      </w:pPr>
      <w:r>
        <w:rPr>
          <w:rFonts w:ascii="Arial" w:hAnsi="Arial" w:cs="Arial"/>
          <w:u w:val="single"/>
        </w:rPr>
        <w:t>District 11</w:t>
      </w:r>
      <w:r>
        <w:rPr>
          <w:rFonts w:ascii="Arial" w:hAnsi="Arial" w:cs="Arial"/>
        </w:rPr>
        <w:t xml:space="preserve"> – HVAC deficiencies as well as carpet needs, parking lot, siding, drapes and curtains are concerns at this facility.  This facility is in </w:t>
      </w:r>
      <w:r>
        <w:rPr>
          <w:rFonts w:ascii="Arial" w:hAnsi="Arial" w:cs="Arial"/>
        </w:rPr>
        <w:lastRenderedPageBreak/>
        <w:t>need of expansion or relocation to a larger facility to meet the departmental space needs.</w:t>
      </w:r>
    </w:p>
    <w:p w:rsidR="00B40E54" w:rsidRPr="00891A7C" w:rsidRDefault="00B40E54" w:rsidP="00B40E54">
      <w:pPr>
        <w:ind w:left="360"/>
        <w:rPr>
          <w:rFonts w:ascii="Arial" w:hAnsi="Arial" w:cs="Arial"/>
        </w:rPr>
      </w:pPr>
    </w:p>
    <w:p w:rsidR="00B40E54" w:rsidRPr="00891A7C" w:rsidRDefault="00CE11E8" w:rsidP="00051233">
      <w:pPr>
        <w:numPr>
          <w:ilvl w:val="0"/>
          <w:numId w:val="13"/>
        </w:numPr>
        <w:tabs>
          <w:tab w:val="clear" w:pos="1080"/>
          <w:tab w:val="num" w:pos="360"/>
        </w:tabs>
        <w:ind w:left="720"/>
        <w:rPr>
          <w:rFonts w:ascii="Arial" w:hAnsi="Arial" w:cs="Arial"/>
          <w:color w:val="0000FF"/>
        </w:rPr>
      </w:pPr>
      <w:r>
        <w:rPr>
          <w:rFonts w:ascii="Arial" w:hAnsi="Arial" w:cs="Arial"/>
          <w:u w:val="single"/>
        </w:rPr>
        <w:t>District 12</w:t>
      </w:r>
      <w:r>
        <w:rPr>
          <w:rFonts w:ascii="Arial" w:hAnsi="Arial" w:cs="Arial"/>
        </w:rPr>
        <w:t xml:space="preserve"> – </w:t>
      </w:r>
      <w:ins w:id="524" w:author="lampe" w:date="2010-01-13T10:26:00Z">
        <w:r>
          <w:rPr>
            <w:rFonts w:ascii="Arial" w:hAnsi="Arial" w:cs="Arial"/>
          </w:rPr>
          <w:t>There are current water infiltration concerns at this facility that may require groundwork, tiling, water flow studies, etc.</w:t>
        </w:r>
      </w:ins>
      <w:del w:id="525" w:author="lampe" w:date="2010-02-16T15:50:00Z">
        <w:r w:rsidDel="00205E95">
          <w:rPr>
            <w:rFonts w:ascii="Arial" w:hAnsi="Arial" w:cs="Arial"/>
          </w:rPr>
          <w:delText>Indoor range problems at this facility.</w:delText>
        </w:r>
      </w:del>
      <w:r>
        <w:rPr>
          <w:rFonts w:ascii="Arial" w:hAnsi="Arial" w:cs="Arial"/>
          <w:color w:val="0000FF"/>
        </w:rPr>
        <w:t xml:space="preserve"> </w:t>
      </w:r>
      <w:del w:id="526" w:author="lampe" w:date="2010-02-16T15:50:00Z">
        <w:r w:rsidDel="00205E95">
          <w:rPr>
            <w:rFonts w:ascii="Arial" w:hAnsi="Arial" w:cs="Arial"/>
          </w:rPr>
          <w:delText>Many</w:delText>
        </w:r>
      </w:del>
      <w:ins w:id="527" w:author="lampe" w:date="2010-02-16T15:50:00Z">
        <w:r w:rsidR="00205E95">
          <w:rPr>
            <w:rFonts w:ascii="Arial" w:hAnsi="Arial" w:cs="Arial"/>
          </w:rPr>
          <w:t>Numerous</w:t>
        </w:r>
      </w:ins>
      <w:r>
        <w:rPr>
          <w:rFonts w:ascii="Arial" w:hAnsi="Arial" w:cs="Arial"/>
        </w:rPr>
        <w:t xml:space="preserve"> changes have been made to </w:t>
      </w:r>
      <w:del w:id="528" w:author="lampe" w:date="2010-02-16T15:51:00Z">
        <w:r w:rsidDel="00205E95">
          <w:rPr>
            <w:rFonts w:ascii="Arial" w:hAnsi="Arial" w:cs="Arial"/>
          </w:rPr>
          <w:delText>this</w:delText>
        </w:r>
      </w:del>
      <w:ins w:id="529" w:author="lampe" w:date="2010-02-16T15:51:00Z">
        <w:r w:rsidR="00205E95">
          <w:rPr>
            <w:rFonts w:ascii="Arial" w:hAnsi="Arial" w:cs="Arial"/>
          </w:rPr>
          <w:t>the</w:t>
        </w:r>
      </w:ins>
      <w:r>
        <w:rPr>
          <w:rFonts w:ascii="Arial" w:hAnsi="Arial" w:cs="Arial"/>
        </w:rPr>
        <w:t xml:space="preserve"> evidence </w:t>
      </w:r>
      <w:ins w:id="530" w:author="lampe" w:date="2010-02-16T15:51:00Z">
        <w:r w:rsidR="00205E95">
          <w:rPr>
            <w:rFonts w:ascii="Arial" w:hAnsi="Arial" w:cs="Arial"/>
          </w:rPr>
          <w:t>storage</w:t>
        </w:r>
      </w:ins>
      <w:del w:id="531" w:author="lampe" w:date="2010-02-16T15:51:00Z">
        <w:r w:rsidDel="00205E95">
          <w:rPr>
            <w:rFonts w:ascii="Arial" w:hAnsi="Arial" w:cs="Arial"/>
          </w:rPr>
          <w:delText>facility</w:delText>
        </w:r>
      </w:del>
      <w:ins w:id="532" w:author="lampe" w:date="2010-02-16T15:51:00Z">
        <w:r w:rsidR="00205E95">
          <w:rPr>
            <w:rFonts w:ascii="Arial" w:hAnsi="Arial" w:cs="Arial"/>
          </w:rPr>
          <w:t xml:space="preserve"> room</w:t>
        </w:r>
      </w:ins>
      <w:r>
        <w:rPr>
          <w:rFonts w:ascii="Arial" w:hAnsi="Arial" w:cs="Arial"/>
        </w:rPr>
        <w:t>.  This room contains evidence for all the divisions. Plans have been made to increase the size of the evidence room to adequately meet the needs and comply with CALEA Standards. Improvements have been placed on hold pending DAS approval</w:t>
      </w:r>
      <w:r>
        <w:rPr>
          <w:rFonts w:ascii="Arial" w:hAnsi="Arial" w:cs="Arial"/>
          <w:color w:val="0000FF"/>
        </w:rPr>
        <w:t>.</w:t>
      </w:r>
    </w:p>
    <w:p w:rsidR="00051233" w:rsidRPr="00891A7C" w:rsidRDefault="00051233" w:rsidP="00051233">
      <w:pPr>
        <w:ind w:left="360"/>
        <w:rPr>
          <w:rFonts w:ascii="Arial" w:hAnsi="Arial" w:cs="Arial"/>
          <w:color w:val="0000FF"/>
        </w:rPr>
      </w:pPr>
    </w:p>
    <w:p w:rsidR="004D4E12" w:rsidRPr="00891A7C" w:rsidRDefault="00CE11E8" w:rsidP="005746FD">
      <w:pPr>
        <w:numPr>
          <w:ilvl w:val="0"/>
          <w:numId w:val="14"/>
        </w:numPr>
        <w:rPr>
          <w:rFonts w:ascii="Arial" w:hAnsi="Arial" w:cs="Arial"/>
        </w:rPr>
      </w:pPr>
      <w:r>
        <w:rPr>
          <w:rFonts w:ascii="Arial" w:hAnsi="Arial" w:cs="Arial"/>
          <w:u w:val="single"/>
        </w:rPr>
        <w:t>District 13</w:t>
      </w:r>
      <w:r>
        <w:rPr>
          <w:rFonts w:ascii="Arial" w:hAnsi="Arial" w:cs="Arial"/>
        </w:rPr>
        <w:t xml:space="preserve"> – There are 1</w:t>
      </w:r>
      <w:r>
        <w:rPr>
          <w:rFonts w:ascii="Arial" w:hAnsi="Arial" w:cs="Arial"/>
          <w:vertAlign w:val="superscript"/>
        </w:rPr>
        <w:t>st</w:t>
      </w:r>
      <w:r>
        <w:rPr>
          <w:rFonts w:ascii="Arial" w:hAnsi="Arial" w:cs="Arial"/>
        </w:rPr>
        <w:t xml:space="preserve"> level bathroom floor needs with replacement as the best option.  Floor concerns with cracked tiles are a concern.  Additional facility concerns are with the ceiling, paneling and drywall, etc.</w:t>
      </w:r>
      <w:r>
        <w:rPr>
          <w:rFonts w:ascii="Arial" w:hAnsi="Arial" w:cs="Arial"/>
          <w:color w:val="0000FF"/>
        </w:rPr>
        <w:t xml:space="preserve"> </w:t>
      </w:r>
      <w:r>
        <w:rPr>
          <w:rFonts w:ascii="Arial" w:hAnsi="Arial" w:cs="Arial"/>
        </w:rPr>
        <w:t xml:space="preserve">Plans have been discussed to add a room in the lower level to meet evidence requirements for all divisions.  </w:t>
      </w:r>
    </w:p>
    <w:p w:rsidR="00B40E54" w:rsidRPr="00891A7C" w:rsidRDefault="00B40E54" w:rsidP="00B40E54">
      <w:pPr>
        <w:ind w:left="360"/>
        <w:rPr>
          <w:rFonts w:ascii="Arial" w:hAnsi="Arial" w:cs="Arial"/>
        </w:rPr>
      </w:pPr>
    </w:p>
    <w:p w:rsidR="00B40E54" w:rsidRPr="00891A7C" w:rsidRDefault="00CE11E8" w:rsidP="00B40E54">
      <w:pPr>
        <w:numPr>
          <w:ilvl w:val="0"/>
          <w:numId w:val="1"/>
        </w:numPr>
        <w:rPr>
          <w:rFonts w:ascii="Arial" w:hAnsi="Arial" w:cs="Arial"/>
        </w:rPr>
      </w:pPr>
      <w:r>
        <w:rPr>
          <w:rFonts w:ascii="Arial" w:hAnsi="Arial" w:cs="Arial"/>
          <w:u w:val="single"/>
        </w:rPr>
        <w:t>District 14</w:t>
      </w:r>
      <w:r>
        <w:rPr>
          <w:rFonts w:ascii="Arial" w:hAnsi="Arial" w:cs="Arial"/>
        </w:rPr>
        <w:t xml:space="preserve"> – This facility is </w:t>
      </w:r>
      <w:del w:id="533" w:author="lampe" w:date="2010-01-26T11:41:00Z">
        <w:r>
          <w:rPr>
            <w:rFonts w:ascii="Arial" w:hAnsi="Arial" w:cs="Arial"/>
          </w:rPr>
          <w:delText>on the ISP/DPS 5 Year Plan for replacement thru Capitol Requests.  This facility does not meet the space and service needs of the department.  It was constructed back in the mid-1960s.  It should be relocated to a more accessible site for the public.</w:delText>
        </w:r>
      </w:del>
      <w:ins w:id="534" w:author="lampe" w:date="2010-01-26T11:41:00Z">
        <w:r w:rsidR="00191519">
          <w:rPr>
            <w:rFonts w:ascii="Arial" w:hAnsi="Arial" w:cs="Arial"/>
          </w:rPr>
          <w:t xml:space="preserve">scheduled to be closed </w:t>
        </w:r>
      </w:ins>
      <w:ins w:id="535" w:author="lampe" w:date="2010-02-16T15:51:00Z">
        <w:r w:rsidR="00205E95">
          <w:rPr>
            <w:rFonts w:ascii="Arial" w:hAnsi="Arial" w:cs="Arial"/>
          </w:rPr>
          <w:t xml:space="preserve">in April 2010. </w:t>
        </w:r>
      </w:ins>
    </w:p>
    <w:p w:rsidR="00B40E54" w:rsidRPr="00891A7C" w:rsidRDefault="00B40E54" w:rsidP="00B40E54">
      <w:pPr>
        <w:ind w:left="360"/>
        <w:rPr>
          <w:rFonts w:ascii="Arial" w:hAnsi="Arial" w:cs="Arial"/>
        </w:rPr>
      </w:pPr>
    </w:p>
    <w:p w:rsidR="00B40E54" w:rsidRPr="00891A7C" w:rsidRDefault="00CE11E8" w:rsidP="00B40E54">
      <w:pPr>
        <w:numPr>
          <w:ilvl w:val="0"/>
          <w:numId w:val="1"/>
        </w:numPr>
        <w:rPr>
          <w:rFonts w:ascii="Arial" w:hAnsi="Arial" w:cs="Arial"/>
        </w:rPr>
      </w:pPr>
      <w:r>
        <w:rPr>
          <w:rFonts w:ascii="Arial" w:hAnsi="Arial" w:cs="Arial"/>
          <w:u w:val="single"/>
        </w:rPr>
        <w:t>District 15</w:t>
      </w:r>
      <w:r>
        <w:rPr>
          <w:rFonts w:ascii="Arial" w:hAnsi="Arial" w:cs="Arial"/>
        </w:rPr>
        <w:t xml:space="preserve"> – This facility is on the </w:t>
      </w:r>
      <w:smartTag w:uri="urn:schemas-microsoft-com:office:smarttags" w:element="stockticker">
        <w:r>
          <w:rPr>
            <w:rFonts w:ascii="Arial" w:hAnsi="Arial" w:cs="Arial"/>
          </w:rPr>
          <w:t>ISP</w:t>
        </w:r>
      </w:smartTag>
      <w:r>
        <w:rPr>
          <w:rFonts w:ascii="Arial" w:hAnsi="Arial" w:cs="Arial"/>
        </w:rPr>
        <w:t xml:space="preserve">/DPS 5 Year Plan for replacement thru Capitol Requests.  There are facility concerns with plumbing, electrical, HVAC, sewer, walls, floors, mold concerns, etc.  </w:t>
      </w:r>
    </w:p>
    <w:p w:rsidR="00B40E54" w:rsidRPr="00891A7C" w:rsidRDefault="00CE11E8" w:rsidP="00B40E54">
      <w:pPr>
        <w:ind w:left="360"/>
        <w:rPr>
          <w:ins w:id="536" w:author="lampe" w:date="2010-01-13T10:27:00Z"/>
          <w:rFonts w:ascii="Arial" w:hAnsi="Arial" w:cs="Arial"/>
        </w:rPr>
      </w:pPr>
      <w:r>
        <w:rPr>
          <w:rFonts w:ascii="Arial" w:hAnsi="Arial" w:cs="Arial"/>
        </w:rPr>
        <w:tab/>
        <w:t xml:space="preserve">District 15 continues to provide a challenge to the State Patrol on how to </w:t>
      </w:r>
      <w:r>
        <w:rPr>
          <w:rFonts w:ascii="Arial" w:hAnsi="Arial" w:cs="Arial"/>
        </w:rPr>
        <w:tab/>
        <w:t xml:space="preserve">address the evidence security issues that are confronting us at that State </w:t>
      </w:r>
      <w:r>
        <w:rPr>
          <w:rFonts w:ascii="Arial" w:hAnsi="Arial" w:cs="Arial"/>
        </w:rPr>
        <w:tab/>
        <w:t xml:space="preserve">Patrol facility. Currently we do not meet the CALEA standards for </w:t>
      </w:r>
      <w:r>
        <w:rPr>
          <w:rFonts w:ascii="Arial" w:hAnsi="Arial" w:cs="Arial"/>
        </w:rPr>
        <w:tab/>
        <w:t xml:space="preserve">evidence security and will need to make some major reconfigurations of </w:t>
      </w:r>
      <w:r>
        <w:rPr>
          <w:rFonts w:ascii="Arial" w:hAnsi="Arial" w:cs="Arial"/>
        </w:rPr>
        <w:tab/>
        <w:t xml:space="preserve">the lot and possibly relocate personnel. </w:t>
      </w:r>
      <w:ins w:id="537" w:author="lampe" w:date="2010-01-13T10:28:00Z">
        <w:r>
          <w:rPr>
            <w:rFonts w:ascii="Arial" w:hAnsi="Arial" w:cs="Arial"/>
          </w:rPr>
          <w:t xml:space="preserve">A proposal for the combining of </w:t>
        </w:r>
      </w:ins>
    </w:p>
    <w:p w:rsidR="00B62682" w:rsidRPr="00891A7C" w:rsidRDefault="00CE11E8" w:rsidP="00B40E54">
      <w:pPr>
        <w:ind w:left="360"/>
        <w:rPr>
          <w:ins w:id="538" w:author="lampe" w:date="2010-01-13T10:29:00Z"/>
          <w:rFonts w:ascii="Arial" w:hAnsi="Arial" w:cs="Arial"/>
        </w:rPr>
      </w:pPr>
      <w:ins w:id="539" w:author="lampe" w:date="2010-01-13T10:29:00Z">
        <w:r>
          <w:rPr>
            <w:rFonts w:ascii="Arial" w:hAnsi="Arial" w:cs="Arial"/>
          </w:rPr>
          <w:t xml:space="preserve">     District 15 along with ISP Fleet &amp; Supply as well as ISP Communications </w:t>
        </w:r>
      </w:ins>
    </w:p>
    <w:p w:rsidR="005746FD" w:rsidRPr="00891A7C" w:rsidRDefault="00CE11E8" w:rsidP="00B40E54">
      <w:pPr>
        <w:ind w:left="360"/>
        <w:rPr>
          <w:rFonts w:ascii="Arial" w:hAnsi="Arial" w:cs="Arial"/>
        </w:rPr>
      </w:pPr>
      <w:ins w:id="540" w:author="lampe" w:date="2010-01-13T10:29:00Z">
        <w:r>
          <w:rPr>
            <w:rFonts w:ascii="Arial" w:hAnsi="Arial" w:cs="Arial"/>
          </w:rPr>
          <w:tab/>
        </w:r>
        <w:proofErr w:type="gramStart"/>
        <w:r>
          <w:rPr>
            <w:rFonts w:ascii="Arial" w:hAnsi="Arial" w:cs="Arial"/>
          </w:rPr>
          <w:t>have</w:t>
        </w:r>
        <w:proofErr w:type="gramEnd"/>
        <w:r>
          <w:rPr>
            <w:rFonts w:ascii="Arial" w:hAnsi="Arial" w:cs="Arial"/>
          </w:rPr>
          <w:t xml:space="preserve"> been looked at for future consideration.</w:t>
        </w:r>
      </w:ins>
    </w:p>
    <w:p w:rsidR="00B40E54" w:rsidRPr="00891A7C" w:rsidRDefault="00B40E54" w:rsidP="00B40E54">
      <w:pPr>
        <w:ind w:left="360"/>
        <w:rPr>
          <w:rFonts w:ascii="Arial" w:hAnsi="Arial" w:cs="Arial"/>
        </w:rPr>
      </w:pPr>
    </w:p>
    <w:p w:rsidR="00B40E54" w:rsidRPr="00891A7C" w:rsidRDefault="00CE11E8" w:rsidP="00B40E54">
      <w:pPr>
        <w:numPr>
          <w:ilvl w:val="0"/>
          <w:numId w:val="1"/>
        </w:numPr>
        <w:spacing w:line="480" w:lineRule="auto"/>
        <w:rPr>
          <w:rFonts w:ascii="Arial" w:hAnsi="Arial" w:cs="Arial"/>
          <w:u w:val="single"/>
        </w:rPr>
      </w:pPr>
      <w:r>
        <w:rPr>
          <w:rFonts w:ascii="Arial" w:hAnsi="Arial" w:cs="Arial"/>
          <w:u w:val="single"/>
        </w:rPr>
        <w:t>District 16 -</w:t>
      </w:r>
      <w:r>
        <w:rPr>
          <w:rFonts w:ascii="Arial" w:hAnsi="Arial" w:cs="Arial"/>
        </w:rPr>
        <w:t>DAS Issue as it is on Complex</w:t>
      </w:r>
      <w:ins w:id="541" w:author="lampe" w:date="2010-02-19T09:16:00Z">
        <w:r w:rsidR="007D7170">
          <w:rPr>
            <w:rFonts w:ascii="Arial" w:hAnsi="Arial" w:cs="Arial"/>
          </w:rPr>
          <w:t>.</w:t>
        </w:r>
      </w:ins>
    </w:p>
    <w:p w:rsidR="00FA5A7D" w:rsidRPr="00891A7C" w:rsidRDefault="00CE11E8" w:rsidP="00B032EB">
      <w:pPr>
        <w:numPr>
          <w:ilvl w:val="0"/>
          <w:numId w:val="1"/>
        </w:numPr>
        <w:rPr>
          <w:rFonts w:ascii="Arial" w:hAnsi="Arial" w:cs="Arial"/>
        </w:rPr>
      </w:pPr>
      <w:smartTag w:uri="urn:schemas-microsoft-com:office:smarttags" w:element="place">
        <w:smartTag w:uri="urn:schemas-microsoft-com:office:smarttags" w:element="PlaceName">
          <w:r>
            <w:rPr>
              <w:rFonts w:ascii="Arial" w:hAnsi="Arial" w:cs="Arial"/>
              <w:u w:val="single"/>
            </w:rPr>
            <w:t>Iowa</w:t>
          </w:r>
        </w:smartTag>
        <w:r>
          <w:rPr>
            <w:rFonts w:ascii="Arial" w:hAnsi="Arial" w:cs="Arial"/>
            <w:u w:val="single"/>
          </w:rPr>
          <w:t xml:space="preserve"> </w:t>
        </w:r>
        <w:smartTag w:uri="urn:schemas-microsoft-com:office:smarttags" w:element="PlaceType">
          <w:r>
            <w:rPr>
              <w:rFonts w:ascii="Arial" w:hAnsi="Arial" w:cs="Arial"/>
              <w:u w:val="single"/>
            </w:rPr>
            <w:t>State</w:t>
          </w:r>
        </w:smartTag>
      </w:smartTag>
      <w:r>
        <w:rPr>
          <w:rFonts w:ascii="Arial" w:hAnsi="Arial" w:cs="Arial"/>
          <w:u w:val="single"/>
        </w:rPr>
        <w:t xml:space="preserve"> Patrol Fleet and Supply</w:t>
      </w:r>
      <w:r>
        <w:rPr>
          <w:rFonts w:ascii="Arial" w:hAnsi="Arial" w:cs="Arial"/>
        </w:rPr>
        <w:t xml:space="preserve"> – Water infiltration from roof leakage is a concern.  Currently working with DAS for replacing this roof this spring.</w:t>
      </w:r>
    </w:p>
    <w:p w:rsidR="00B032EB" w:rsidRPr="00891A7C" w:rsidRDefault="00B032EB" w:rsidP="00B032EB">
      <w:pPr>
        <w:ind w:left="360"/>
        <w:rPr>
          <w:rFonts w:ascii="Arial" w:hAnsi="Arial" w:cs="Arial"/>
        </w:rPr>
      </w:pPr>
    </w:p>
    <w:p w:rsidR="00F7182D" w:rsidRPr="00891A7C" w:rsidRDefault="00CE11E8" w:rsidP="00DC5C27">
      <w:pPr>
        <w:numPr>
          <w:ilvl w:val="0"/>
          <w:numId w:val="1"/>
        </w:numPr>
        <w:rPr>
          <w:rFonts w:ascii="Arial" w:hAnsi="Arial" w:cs="Arial"/>
          <w:u w:val="single"/>
        </w:rPr>
      </w:pPr>
      <w:r>
        <w:rPr>
          <w:rFonts w:ascii="Arial" w:hAnsi="Arial" w:cs="Arial"/>
          <w:u w:val="single"/>
        </w:rPr>
        <w:t>Communications-JFHQ-</w:t>
      </w:r>
      <w:del w:id="542" w:author="lampe" w:date="2010-02-16T15:52:00Z">
        <w:r w:rsidDel="00205E95">
          <w:rPr>
            <w:rFonts w:ascii="Arial" w:hAnsi="Arial" w:cs="Arial"/>
            <w:u w:val="single"/>
          </w:rPr>
          <w:delText xml:space="preserve"> </w:delText>
        </w:r>
        <w:r w:rsidDel="00205E95">
          <w:rPr>
            <w:rFonts w:ascii="Arial" w:hAnsi="Arial" w:cs="Arial"/>
          </w:rPr>
          <w:delText>This Communications Center has all new consoles and furniture installed.</w:delText>
        </w:r>
      </w:del>
      <w:r>
        <w:rPr>
          <w:rFonts w:ascii="Arial" w:hAnsi="Arial" w:cs="Arial"/>
        </w:rPr>
        <w:t xml:space="preserve"> </w:t>
      </w:r>
      <w:del w:id="543" w:author="lampe" w:date="2010-02-19T08:51:00Z">
        <w:r w:rsidDel="00E17164">
          <w:rPr>
            <w:rFonts w:ascii="Arial" w:hAnsi="Arial" w:cs="Arial"/>
          </w:rPr>
          <w:delText xml:space="preserve">A chair committee </w:delText>
        </w:r>
      </w:del>
      <w:del w:id="544" w:author="lampe" w:date="2010-02-16T15:52:00Z">
        <w:r w:rsidDel="00205E95">
          <w:rPr>
            <w:rFonts w:ascii="Arial" w:hAnsi="Arial" w:cs="Arial"/>
          </w:rPr>
          <w:delText>has been</w:delText>
        </w:r>
      </w:del>
      <w:del w:id="545" w:author="lampe" w:date="2010-02-19T08:51:00Z">
        <w:r w:rsidDel="00E17164">
          <w:rPr>
            <w:rFonts w:ascii="Arial" w:hAnsi="Arial" w:cs="Arial"/>
          </w:rPr>
          <w:delText xml:space="preserve"> formed to select a chair that </w:delText>
        </w:r>
      </w:del>
      <w:del w:id="546" w:author="lampe" w:date="2010-02-16T15:53:00Z">
        <w:r w:rsidDel="00205E95">
          <w:rPr>
            <w:rFonts w:ascii="Arial" w:hAnsi="Arial" w:cs="Arial"/>
          </w:rPr>
          <w:delText xml:space="preserve">will be </w:delText>
        </w:r>
      </w:del>
      <w:del w:id="547" w:author="lampe" w:date="2010-02-19T08:51:00Z">
        <w:r w:rsidDel="00E17164">
          <w:rPr>
            <w:rFonts w:ascii="Arial" w:hAnsi="Arial" w:cs="Arial"/>
          </w:rPr>
          <w:delText>bought for the Communications Centers</w:delText>
        </w:r>
      </w:del>
      <w:ins w:id="548" w:author="lampe" w:date="2010-02-19T08:51:00Z">
        <w:r w:rsidR="00E17164">
          <w:rPr>
            <w:rFonts w:ascii="Arial" w:hAnsi="Arial" w:cs="Arial"/>
          </w:rPr>
          <w:t>In 2008 a Staff inspection was completed.  A committee was formed to identify a replacement chair to be used in all Communication Centers.  In 2009 27 chairs were purchased.  The conference room was completed with a new table, chairs and new lighting.</w:t>
        </w:r>
      </w:ins>
      <w:ins w:id="549" w:author="lampe" w:date="2010-02-16T15:53:00Z">
        <w:r w:rsidR="00205E95">
          <w:rPr>
            <w:rFonts w:ascii="Arial" w:hAnsi="Arial" w:cs="Arial"/>
          </w:rPr>
          <w:t xml:space="preserve"> </w:t>
        </w:r>
      </w:ins>
      <w:del w:id="550" w:author="lampe" w:date="2010-02-16T15:53:00Z">
        <w:r w:rsidDel="00205E95">
          <w:rPr>
            <w:rFonts w:ascii="Arial" w:hAnsi="Arial" w:cs="Arial"/>
          </w:rPr>
          <w:delText>.</w:delText>
        </w:r>
      </w:del>
    </w:p>
    <w:p w:rsidR="00DC5C27" w:rsidRPr="00891A7C" w:rsidRDefault="00DC5C27" w:rsidP="00DC5C27">
      <w:pPr>
        <w:ind w:left="360"/>
        <w:rPr>
          <w:rFonts w:ascii="Arial" w:hAnsi="Arial" w:cs="Arial"/>
          <w:u w:val="single"/>
        </w:rPr>
      </w:pPr>
    </w:p>
    <w:p w:rsidR="001862F5" w:rsidRPr="001862F5" w:rsidRDefault="00CE11E8" w:rsidP="001862F5">
      <w:pPr>
        <w:numPr>
          <w:ilvl w:val="0"/>
          <w:numId w:val="1"/>
        </w:numPr>
        <w:rPr>
          <w:ins w:id="551" w:author="lampe" w:date="2010-02-19T09:10:00Z"/>
          <w:rFonts w:ascii="Arial" w:hAnsi="Arial" w:cs="Arial"/>
          <w:rPrChange w:id="552" w:author="lampe" w:date="2010-02-19T09:10:00Z">
            <w:rPr>
              <w:ins w:id="553" w:author="lampe" w:date="2010-02-19T09:10:00Z"/>
              <w:rFonts w:ascii="Arial" w:hAnsi="Arial" w:cs="Arial"/>
            </w:rPr>
          </w:rPrChange>
        </w:rPr>
        <w:pPrChange w:id="554" w:author="lampe" w:date="2010-02-19T09:10:00Z">
          <w:pPr>
            <w:numPr>
              <w:numId w:val="1"/>
            </w:numPr>
            <w:tabs>
              <w:tab w:val="num" w:pos="720"/>
            </w:tabs>
            <w:ind w:left="720" w:hanging="360"/>
          </w:pPr>
        </w:pPrChange>
      </w:pPr>
      <w:r w:rsidRPr="001862F5">
        <w:rPr>
          <w:rFonts w:ascii="Arial" w:hAnsi="Arial" w:cs="Arial"/>
          <w:u w:val="single"/>
          <w:rPrChange w:id="555" w:author="lampe" w:date="2010-02-19T09:10:00Z">
            <w:rPr>
              <w:rFonts w:ascii="Arial" w:hAnsi="Arial" w:cs="Arial"/>
              <w:u w:val="single"/>
            </w:rPr>
          </w:rPrChange>
        </w:rPr>
        <w:t>Communications-Atlantic</w:t>
      </w:r>
      <w:del w:id="556" w:author="lampe" w:date="2010-02-19T09:16:00Z">
        <w:r w:rsidRPr="001862F5" w:rsidDel="007D7170">
          <w:rPr>
            <w:rFonts w:ascii="Arial" w:hAnsi="Arial" w:cs="Arial"/>
            <w:u w:val="single"/>
            <w:rPrChange w:id="557" w:author="lampe" w:date="2010-02-19T09:10:00Z">
              <w:rPr>
                <w:rFonts w:ascii="Arial" w:hAnsi="Arial" w:cs="Arial"/>
                <w:u w:val="single"/>
              </w:rPr>
            </w:rPrChange>
          </w:rPr>
          <w:delText xml:space="preserve">- </w:delText>
        </w:r>
      </w:del>
      <w:ins w:id="558" w:author="lampe" w:date="2010-02-19T09:16:00Z">
        <w:r w:rsidR="007D7170" w:rsidRPr="001862F5">
          <w:rPr>
            <w:rFonts w:ascii="Arial" w:hAnsi="Arial" w:cs="Arial"/>
            <w:u w:val="single"/>
            <w:rPrChange w:id="559" w:author="lampe" w:date="2010-02-19T09:10:00Z">
              <w:rPr>
                <w:rFonts w:ascii="Arial" w:hAnsi="Arial" w:cs="Arial"/>
                <w:u w:val="single"/>
              </w:rPr>
            </w:rPrChange>
          </w:rPr>
          <w:t xml:space="preserve">- </w:t>
        </w:r>
        <w:r w:rsidR="007D7170" w:rsidRPr="001862F5">
          <w:rPr>
            <w:rFonts w:ascii="Arial" w:hAnsi="Arial" w:cs="Arial"/>
            <w:rPrChange w:id="560" w:author="lampe" w:date="2010-02-19T09:10:00Z">
              <w:rPr>
                <w:rFonts w:ascii="Arial" w:hAnsi="Arial" w:cs="Arial"/>
              </w:rPr>
            </w:rPrChange>
          </w:rPr>
          <w:t>Embassy</w:t>
        </w:r>
      </w:ins>
      <w:ins w:id="561" w:author="lampe" w:date="2010-02-19T09:09:00Z">
        <w:r w:rsidR="001862F5" w:rsidRPr="001862F5">
          <w:rPr>
            <w:rFonts w:ascii="Arial" w:hAnsi="Arial" w:cs="Arial"/>
            <w:rPrChange w:id="562" w:author="lampe" w:date="2010-02-19T09:10:00Z">
              <w:rPr>
                <w:rFonts w:ascii="Arial" w:hAnsi="Arial" w:cs="Arial"/>
              </w:rPr>
            </w:rPrChange>
          </w:rPr>
          <w:t xml:space="preserve"> switch is installed pending approval of the use of </w:t>
        </w:r>
      </w:ins>
      <w:ins w:id="563" w:author="lampe" w:date="2010-02-19T09:10:00Z">
        <w:r w:rsidR="001862F5" w:rsidRPr="001862F5">
          <w:rPr>
            <w:rFonts w:ascii="Arial" w:hAnsi="Arial" w:cs="Arial"/>
            <w:rPrChange w:id="564" w:author="lampe" w:date="2010-02-19T09:10:00Z">
              <w:rPr>
                <w:rFonts w:ascii="Arial" w:hAnsi="Arial" w:cs="Arial"/>
              </w:rPr>
            </w:rPrChange>
          </w:rPr>
          <w:t>circuits.</w:t>
        </w:r>
      </w:ins>
    </w:p>
    <w:p w:rsidR="005352B1" w:rsidRPr="00891A7C" w:rsidRDefault="001862F5" w:rsidP="001862F5">
      <w:pPr>
        <w:rPr>
          <w:rFonts w:ascii="Arial" w:hAnsi="Arial" w:cs="Arial"/>
          <w:u w:val="single"/>
        </w:rPr>
        <w:pPrChange w:id="565" w:author="lampe" w:date="2010-02-19T09:10:00Z">
          <w:pPr>
            <w:numPr>
              <w:numId w:val="1"/>
            </w:numPr>
            <w:tabs>
              <w:tab w:val="num" w:pos="720"/>
            </w:tabs>
            <w:spacing w:line="480" w:lineRule="auto"/>
            <w:ind w:left="720" w:hanging="360"/>
          </w:pPr>
        </w:pPrChange>
      </w:pPr>
      <w:ins w:id="566" w:author="lampe" w:date="2010-02-19T09:09:00Z">
        <w:r>
          <w:rPr>
            <w:rFonts w:ascii="Arial" w:hAnsi="Arial" w:cs="Arial"/>
          </w:rPr>
          <w:t xml:space="preserve"> </w:t>
        </w:r>
      </w:ins>
      <w:del w:id="567" w:author="lampe" w:date="2010-02-19T09:09:00Z">
        <w:r w:rsidR="00CE11E8" w:rsidDel="001862F5">
          <w:rPr>
            <w:rFonts w:ascii="Arial" w:hAnsi="Arial" w:cs="Arial"/>
          </w:rPr>
          <w:delText>No Issues</w:delText>
        </w:r>
      </w:del>
    </w:p>
    <w:p w:rsidR="005352B1" w:rsidRPr="001862F5" w:rsidRDefault="00CE11E8" w:rsidP="001862F5">
      <w:pPr>
        <w:numPr>
          <w:ilvl w:val="0"/>
          <w:numId w:val="1"/>
        </w:numPr>
        <w:rPr>
          <w:ins w:id="568" w:author="lampe" w:date="2010-02-19T09:09:00Z"/>
          <w:rFonts w:ascii="Arial" w:hAnsi="Arial" w:cs="Arial"/>
          <w:u w:val="single"/>
          <w:rPrChange w:id="569" w:author="lampe" w:date="2010-02-19T09:09:00Z">
            <w:rPr>
              <w:ins w:id="570" w:author="lampe" w:date="2010-02-19T09:09:00Z"/>
              <w:rFonts w:ascii="Arial" w:hAnsi="Arial" w:cs="Arial"/>
            </w:rPr>
          </w:rPrChange>
        </w:rPr>
        <w:pPrChange w:id="571" w:author="lampe" w:date="2010-02-19T09:09:00Z">
          <w:pPr>
            <w:numPr>
              <w:numId w:val="1"/>
            </w:numPr>
            <w:tabs>
              <w:tab w:val="num" w:pos="720"/>
            </w:tabs>
            <w:spacing w:line="480" w:lineRule="auto"/>
            <w:ind w:left="720" w:hanging="360"/>
          </w:pPr>
        </w:pPrChange>
      </w:pPr>
      <w:r>
        <w:rPr>
          <w:rFonts w:ascii="Arial" w:hAnsi="Arial" w:cs="Arial"/>
          <w:u w:val="single"/>
        </w:rPr>
        <w:t xml:space="preserve">Communications- Cedar </w:t>
      </w:r>
      <w:proofErr w:type="gramStart"/>
      <w:r>
        <w:rPr>
          <w:rFonts w:ascii="Arial" w:hAnsi="Arial" w:cs="Arial"/>
          <w:u w:val="single"/>
        </w:rPr>
        <w:t>Falls</w:t>
      </w:r>
      <w:r>
        <w:rPr>
          <w:rFonts w:ascii="Arial" w:hAnsi="Arial" w:cs="Arial"/>
        </w:rPr>
        <w:t>-</w:t>
      </w:r>
      <w:proofErr w:type="gramEnd"/>
      <w:r>
        <w:rPr>
          <w:rFonts w:ascii="Arial" w:hAnsi="Arial" w:cs="Arial"/>
        </w:rPr>
        <w:t>Embassy switch</w:t>
      </w:r>
      <w:ins w:id="572" w:author="lampe" w:date="2010-02-19T09:08:00Z">
        <w:r w:rsidR="001862F5">
          <w:rPr>
            <w:rFonts w:ascii="Arial" w:hAnsi="Arial" w:cs="Arial"/>
          </w:rPr>
          <w:t xml:space="preserve"> is installed </w:t>
        </w:r>
      </w:ins>
      <w:del w:id="573" w:author="lampe" w:date="2010-02-19T09:08:00Z">
        <w:r w:rsidDel="001862F5">
          <w:rPr>
            <w:rFonts w:ascii="Arial" w:hAnsi="Arial" w:cs="Arial"/>
          </w:rPr>
          <w:delText xml:space="preserve"> had</w:delText>
        </w:r>
      </w:del>
      <w:del w:id="574" w:author="lampe" w:date="2010-02-19T09:09:00Z">
        <w:r w:rsidDel="001862F5">
          <w:rPr>
            <w:rFonts w:ascii="Arial" w:hAnsi="Arial" w:cs="Arial"/>
          </w:rPr>
          <w:delText xml:space="preserve"> been</w:delText>
        </w:r>
      </w:del>
      <w:ins w:id="575" w:author="lampe" w:date="2010-02-19T09:09:00Z">
        <w:r w:rsidR="001862F5">
          <w:rPr>
            <w:rFonts w:ascii="Arial" w:hAnsi="Arial" w:cs="Arial"/>
          </w:rPr>
          <w:t xml:space="preserve">and is </w:t>
        </w:r>
      </w:ins>
      <w:del w:id="576" w:author="lampe" w:date="2010-02-19T09:09:00Z">
        <w:r w:rsidDel="001862F5">
          <w:rPr>
            <w:rFonts w:ascii="Arial" w:hAnsi="Arial" w:cs="Arial"/>
          </w:rPr>
          <w:delText xml:space="preserve"> </w:delText>
        </w:r>
      </w:del>
      <w:r>
        <w:rPr>
          <w:rFonts w:ascii="Arial" w:hAnsi="Arial" w:cs="Arial"/>
        </w:rPr>
        <w:t>tied into JFHQ</w:t>
      </w:r>
      <w:ins w:id="577" w:author="lampe" w:date="2010-02-19T09:09:00Z">
        <w:r w:rsidR="001862F5" w:rsidRPr="001862F5">
          <w:rPr>
            <w:rFonts w:ascii="Arial" w:hAnsi="Arial" w:cs="Arial"/>
            <w:rPrChange w:id="578" w:author="lampe" w:date="2010-02-19T09:09:00Z">
              <w:rPr>
                <w:rFonts w:ascii="Arial" w:hAnsi="Arial" w:cs="Arial"/>
              </w:rPr>
            </w:rPrChange>
          </w:rPr>
          <w:t>.</w:t>
        </w:r>
      </w:ins>
    </w:p>
    <w:p w:rsidR="001862F5" w:rsidRPr="00891A7C" w:rsidRDefault="001862F5" w:rsidP="001862F5">
      <w:pPr>
        <w:ind w:left="720"/>
        <w:rPr>
          <w:rFonts w:ascii="Arial" w:hAnsi="Arial" w:cs="Arial"/>
          <w:u w:val="single"/>
        </w:rPr>
        <w:pPrChange w:id="579" w:author="lampe" w:date="2010-02-19T09:09:00Z">
          <w:pPr>
            <w:numPr>
              <w:numId w:val="1"/>
            </w:numPr>
            <w:tabs>
              <w:tab w:val="num" w:pos="720"/>
            </w:tabs>
            <w:spacing w:line="480" w:lineRule="auto"/>
            <w:ind w:left="720" w:hanging="360"/>
          </w:pPr>
        </w:pPrChange>
      </w:pPr>
    </w:p>
    <w:p w:rsidR="005352B1" w:rsidRPr="00891A7C" w:rsidRDefault="00CE11E8" w:rsidP="00F7182D">
      <w:pPr>
        <w:numPr>
          <w:ilvl w:val="0"/>
          <w:numId w:val="1"/>
        </w:numPr>
        <w:rPr>
          <w:rFonts w:ascii="Arial" w:hAnsi="Arial" w:cs="Arial"/>
        </w:rPr>
      </w:pPr>
      <w:r>
        <w:rPr>
          <w:rFonts w:ascii="Arial" w:hAnsi="Arial" w:cs="Arial"/>
          <w:u w:val="single"/>
        </w:rPr>
        <w:t xml:space="preserve">Communications-Cedar Rapids- </w:t>
      </w:r>
      <w:r>
        <w:rPr>
          <w:rFonts w:ascii="Arial" w:hAnsi="Arial" w:cs="Arial"/>
        </w:rPr>
        <w:t>New flooring, new consoles and new furniture.</w:t>
      </w:r>
    </w:p>
    <w:p w:rsidR="00F7182D" w:rsidRPr="00891A7C" w:rsidRDefault="00F7182D" w:rsidP="00F7182D">
      <w:pPr>
        <w:ind w:left="360"/>
        <w:rPr>
          <w:rFonts w:ascii="Arial" w:hAnsi="Arial" w:cs="Arial"/>
        </w:rPr>
      </w:pPr>
    </w:p>
    <w:p w:rsidR="001862F5" w:rsidRPr="001862F5" w:rsidRDefault="00CE11E8" w:rsidP="001862F5">
      <w:pPr>
        <w:numPr>
          <w:ilvl w:val="0"/>
          <w:numId w:val="1"/>
        </w:numPr>
        <w:rPr>
          <w:ins w:id="580" w:author="lampe" w:date="2010-02-19T09:02:00Z"/>
          <w:rFonts w:ascii="Arial" w:hAnsi="Arial" w:cs="Arial"/>
          <w:u w:val="single"/>
          <w:rPrChange w:id="581" w:author="lampe" w:date="2010-02-19T09:02:00Z">
            <w:rPr>
              <w:ins w:id="582" w:author="lampe" w:date="2010-02-19T09:02:00Z"/>
              <w:rFonts w:ascii="Arial" w:hAnsi="Arial" w:cs="Arial"/>
            </w:rPr>
          </w:rPrChange>
        </w:rPr>
        <w:pPrChange w:id="583" w:author="lampe" w:date="2010-02-19T09:02:00Z">
          <w:pPr>
            <w:numPr>
              <w:numId w:val="1"/>
            </w:numPr>
            <w:tabs>
              <w:tab w:val="num" w:pos="720"/>
            </w:tabs>
            <w:spacing w:line="480" w:lineRule="auto"/>
            <w:ind w:left="720" w:hanging="360"/>
          </w:pPr>
        </w:pPrChange>
      </w:pPr>
      <w:r>
        <w:rPr>
          <w:rFonts w:ascii="Arial" w:hAnsi="Arial" w:cs="Arial"/>
          <w:u w:val="single"/>
        </w:rPr>
        <w:t>Communications-Storm Lake</w:t>
      </w:r>
      <w:del w:id="584" w:author="lampe" w:date="2010-02-19T09:02:00Z">
        <w:r w:rsidDel="001862F5">
          <w:rPr>
            <w:rFonts w:ascii="Arial" w:hAnsi="Arial" w:cs="Arial"/>
            <w:u w:val="single"/>
          </w:rPr>
          <w:delText xml:space="preserve">- </w:delText>
        </w:r>
      </w:del>
      <w:ins w:id="585" w:author="lampe" w:date="2010-02-19T09:02:00Z">
        <w:r w:rsidR="001862F5">
          <w:rPr>
            <w:rFonts w:ascii="Arial" w:hAnsi="Arial" w:cs="Arial"/>
            <w:u w:val="single"/>
          </w:rPr>
          <w:t xml:space="preserve">- </w:t>
        </w:r>
        <w:r w:rsidR="001862F5">
          <w:rPr>
            <w:rFonts w:ascii="Arial" w:hAnsi="Arial" w:cs="Arial"/>
          </w:rPr>
          <w:t>In</w:t>
        </w:r>
      </w:ins>
      <w:ins w:id="586" w:author="lampe" w:date="2010-02-19T09:00:00Z">
        <w:r w:rsidR="00E17164">
          <w:rPr>
            <w:rFonts w:ascii="Arial" w:hAnsi="Arial" w:cs="Arial"/>
          </w:rPr>
          <w:t xml:space="preserve"> February 2009</w:t>
        </w:r>
      </w:ins>
      <w:ins w:id="587" w:author="lampe" w:date="2010-02-19T09:01:00Z">
        <w:r w:rsidR="001862F5">
          <w:rPr>
            <w:rFonts w:ascii="Arial" w:hAnsi="Arial" w:cs="Arial"/>
          </w:rPr>
          <w:t xml:space="preserve"> the Midnight Shift radio </w:t>
        </w:r>
      </w:ins>
      <w:ins w:id="588" w:author="lampe" w:date="2010-02-19T09:02:00Z">
        <w:r w:rsidR="001862F5">
          <w:rPr>
            <w:rFonts w:ascii="Arial" w:hAnsi="Arial" w:cs="Arial"/>
          </w:rPr>
          <w:t>t</w:t>
        </w:r>
      </w:ins>
      <w:ins w:id="589" w:author="lampe" w:date="2010-02-19T09:01:00Z">
        <w:r w:rsidR="001862F5">
          <w:rPr>
            <w:rFonts w:ascii="Arial" w:hAnsi="Arial" w:cs="Arial"/>
          </w:rPr>
          <w:t>raffic was rerouted to Des Moines. This allows for better day and night shift coverage.</w:t>
        </w:r>
      </w:ins>
    </w:p>
    <w:p w:rsidR="001862F5" w:rsidRDefault="001862F5" w:rsidP="001862F5">
      <w:pPr>
        <w:pStyle w:val="ListParagraph"/>
        <w:rPr>
          <w:ins w:id="590" w:author="lampe" w:date="2010-02-19T09:02:00Z"/>
          <w:rFonts w:ascii="Arial" w:hAnsi="Arial" w:cs="Arial"/>
        </w:rPr>
        <w:pPrChange w:id="591" w:author="lampe" w:date="2010-02-19T09:02:00Z">
          <w:pPr>
            <w:numPr>
              <w:numId w:val="1"/>
            </w:numPr>
            <w:tabs>
              <w:tab w:val="num" w:pos="720"/>
            </w:tabs>
            <w:ind w:left="720" w:hanging="360"/>
          </w:pPr>
        </w:pPrChange>
      </w:pPr>
    </w:p>
    <w:p w:rsidR="005352B1" w:rsidRPr="00E17164" w:rsidDel="001862F5" w:rsidRDefault="00CE11E8" w:rsidP="001862F5">
      <w:pPr>
        <w:numPr>
          <w:ilvl w:val="0"/>
          <w:numId w:val="1"/>
        </w:numPr>
        <w:rPr>
          <w:del w:id="592" w:author="lampe" w:date="2010-02-19T09:02:00Z"/>
          <w:rFonts w:ascii="Arial" w:hAnsi="Arial" w:cs="Arial"/>
          <w:u w:val="single"/>
          <w:rPrChange w:id="593" w:author="lampe" w:date="2010-02-19T09:00:00Z">
            <w:rPr>
              <w:del w:id="594" w:author="lampe" w:date="2010-02-19T09:02:00Z"/>
              <w:rFonts w:ascii="Arial" w:hAnsi="Arial" w:cs="Arial"/>
              <w:u w:val="single"/>
            </w:rPr>
          </w:rPrChange>
        </w:rPr>
        <w:pPrChange w:id="595" w:author="lampe" w:date="2010-02-19T09:02:00Z">
          <w:pPr>
            <w:numPr>
              <w:numId w:val="1"/>
            </w:numPr>
            <w:tabs>
              <w:tab w:val="num" w:pos="720"/>
            </w:tabs>
            <w:spacing w:line="480" w:lineRule="auto"/>
            <w:ind w:left="720" w:hanging="360"/>
          </w:pPr>
        </w:pPrChange>
      </w:pPr>
      <w:del w:id="596" w:author="lampe" w:date="2010-02-19T09:00:00Z">
        <w:r w:rsidDel="00E17164">
          <w:rPr>
            <w:rFonts w:ascii="Arial" w:hAnsi="Arial" w:cs="Arial"/>
          </w:rPr>
          <w:delText>Embassy switch had been tied into JFH</w:delText>
        </w:r>
      </w:del>
      <w:del w:id="597" w:author="lampe" w:date="2010-02-19T08:59:00Z">
        <w:r w:rsidRPr="00E17164" w:rsidDel="00E17164">
          <w:rPr>
            <w:rFonts w:ascii="Arial" w:hAnsi="Arial" w:cs="Arial"/>
            <w:rPrChange w:id="598" w:author="lampe" w:date="2010-02-19T09:00:00Z">
              <w:rPr>
                <w:rFonts w:ascii="Arial" w:hAnsi="Arial" w:cs="Arial"/>
              </w:rPr>
            </w:rPrChange>
          </w:rPr>
          <w:delText>Q</w:delText>
        </w:r>
      </w:del>
    </w:p>
    <w:p w:rsidR="007D7170" w:rsidRPr="007D7170" w:rsidRDefault="00CE11E8" w:rsidP="007D7170">
      <w:pPr>
        <w:numPr>
          <w:ilvl w:val="0"/>
          <w:numId w:val="1"/>
        </w:numPr>
        <w:rPr>
          <w:ins w:id="599" w:author="lampe" w:date="2010-02-19T09:11:00Z"/>
          <w:rFonts w:ascii="Arial" w:hAnsi="Arial" w:cs="Arial"/>
          <w:u w:val="single"/>
          <w:rPrChange w:id="600" w:author="lampe" w:date="2010-02-19T09:11:00Z">
            <w:rPr>
              <w:ins w:id="601" w:author="lampe" w:date="2010-02-19T09:11:00Z"/>
              <w:rFonts w:ascii="Arial" w:hAnsi="Arial" w:cs="Arial"/>
            </w:rPr>
          </w:rPrChange>
        </w:rPr>
        <w:pPrChange w:id="602" w:author="lampe" w:date="2010-02-19T09:11:00Z">
          <w:pPr>
            <w:numPr>
              <w:numId w:val="1"/>
            </w:numPr>
            <w:tabs>
              <w:tab w:val="num" w:pos="720"/>
            </w:tabs>
            <w:spacing w:line="480" w:lineRule="auto"/>
            <w:ind w:left="720" w:hanging="360"/>
          </w:pPr>
        </w:pPrChange>
      </w:pPr>
      <w:r w:rsidRPr="007D7170">
        <w:rPr>
          <w:rFonts w:ascii="Arial" w:hAnsi="Arial" w:cs="Arial"/>
          <w:u w:val="single"/>
          <w:rPrChange w:id="603" w:author="lampe" w:date="2010-02-19T09:11:00Z">
            <w:rPr>
              <w:rFonts w:ascii="Arial" w:hAnsi="Arial" w:cs="Arial"/>
              <w:u w:val="single"/>
            </w:rPr>
          </w:rPrChange>
        </w:rPr>
        <w:t xml:space="preserve">Communications-Fairfield- </w:t>
      </w:r>
      <w:ins w:id="604" w:author="lampe" w:date="2010-02-19T09:11:00Z">
        <w:r w:rsidR="007D7170" w:rsidRPr="007D7170">
          <w:rPr>
            <w:rFonts w:ascii="Arial" w:hAnsi="Arial" w:cs="Arial"/>
            <w:rPrChange w:id="605" w:author="lampe" w:date="2010-02-19T09:11:00Z">
              <w:rPr>
                <w:rFonts w:ascii="Arial" w:hAnsi="Arial" w:cs="Arial"/>
              </w:rPr>
            </w:rPrChange>
          </w:rPr>
          <w:t>Embassy switch is installed pending approval of the use of circuits.</w:t>
        </w:r>
      </w:ins>
    </w:p>
    <w:p w:rsidR="005352B1" w:rsidRPr="007D7170" w:rsidRDefault="00CE11E8" w:rsidP="007D7170">
      <w:pPr>
        <w:ind w:left="720"/>
        <w:rPr>
          <w:rFonts w:ascii="Arial" w:hAnsi="Arial" w:cs="Arial"/>
          <w:u w:val="single"/>
          <w:rPrChange w:id="606" w:author="lampe" w:date="2010-02-19T09:11:00Z">
            <w:rPr>
              <w:rFonts w:ascii="Arial" w:hAnsi="Arial" w:cs="Arial"/>
              <w:u w:val="single"/>
            </w:rPr>
          </w:rPrChange>
        </w:rPr>
        <w:pPrChange w:id="607" w:author="lampe" w:date="2010-02-19T09:11:00Z">
          <w:pPr>
            <w:numPr>
              <w:numId w:val="1"/>
            </w:numPr>
            <w:tabs>
              <w:tab w:val="num" w:pos="720"/>
            </w:tabs>
            <w:spacing w:line="480" w:lineRule="auto"/>
            <w:ind w:left="720" w:hanging="360"/>
          </w:pPr>
        </w:pPrChange>
      </w:pPr>
      <w:del w:id="608" w:author="lampe" w:date="2010-02-19T09:11:00Z">
        <w:r w:rsidRPr="007D7170" w:rsidDel="007D7170">
          <w:rPr>
            <w:rFonts w:ascii="Arial" w:hAnsi="Arial" w:cs="Arial"/>
            <w:rPrChange w:id="609" w:author="lampe" w:date="2010-02-19T09:11:00Z">
              <w:rPr>
                <w:rFonts w:ascii="Arial" w:hAnsi="Arial" w:cs="Arial"/>
              </w:rPr>
            </w:rPrChange>
          </w:rPr>
          <w:delText>No Issues</w:delText>
        </w:r>
      </w:del>
    </w:p>
    <w:p w:rsidR="00B032EB" w:rsidRPr="00891A7C" w:rsidRDefault="00CE11E8" w:rsidP="005F1920">
      <w:pPr>
        <w:numPr>
          <w:ilvl w:val="0"/>
          <w:numId w:val="1"/>
        </w:numPr>
        <w:rPr>
          <w:rFonts w:ascii="Arial" w:hAnsi="Arial" w:cs="Arial"/>
        </w:rPr>
      </w:pPr>
      <w:r w:rsidRPr="001862F5">
        <w:rPr>
          <w:rFonts w:ascii="Arial" w:hAnsi="Arial" w:cs="Arial"/>
          <w:u w:val="single"/>
          <w:rPrChange w:id="610" w:author="lampe" w:date="2010-02-19T09:02:00Z">
            <w:rPr>
              <w:rFonts w:ascii="Arial" w:hAnsi="Arial" w:cs="Arial"/>
              <w:u w:val="single"/>
            </w:rPr>
          </w:rPrChange>
        </w:rPr>
        <w:t>Communications Technical Shop on 2</w:t>
      </w:r>
      <w:r w:rsidRPr="001862F5">
        <w:rPr>
          <w:rFonts w:ascii="Arial" w:hAnsi="Arial" w:cs="Arial"/>
          <w:u w:val="single"/>
          <w:vertAlign w:val="superscript"/>
          <w:rPrChange w:id="611" w:author="lampe" w:date="2010-02-19T09:02:00Z">
            <w:rPr>
              <w:rFonts w:ascii="Arial" w:hAnsi="Arial" w:cs="Arial"/>
              <w:u w:val="single"/>
              <w:vertAlign w:val="superscript"/>
            </w:rPr>
          </w:rPrChange>
        </w:rPr>
        <w:t>nd</w:t>
      </w:r>
      <w:r w:rsidRPr="001862F5">
        <w:rPr>
          <w:rFonts w:ascii="Arial" w:hAnsi="Arial" w:cs="Arial"/>
          <w:u w:val="single"/>
          <w:rPrChange w:id="612" w:author="lampe" w:date="2010-02-19T09:02:00Z">
            <w:rPr>
              <w:rFonts w:ascii="Arial" w:hAnsi="Arial" w:cs="Arial"/>
              <w:u w:val="single"/>
            </w:rPr>
          </w:rPrChange>
        </w:rPr>
        <w:t xml:space="preserve"> A</w:t>
      </w:r>
      <w:r>
        <w:rPr>
          <w:rFonts w:ascii="Arial" w:hAnsi="Arial" w:cs="Arial"/>
          <w:u w:val="single"/>
        </w:rPr>
        <w:t xml:space="preserve">venue- </w:t>
      </w:r>
      <w:r>
        <w:rPr>
          <w:rFonts w:ascii="Arial" w:hAnsi="Arial" w:cs="Arial"/>
        </w:rPr>
        <w:t>Discussions are in order on the movement of the Technical shops from 2</w:t>
      </w:r>
      <w:r>
        <w:rPr>
          <w:rFonts w:ascii="Arial" w:hAnsi="Arial" w:cs="Arial"/>
          <w:vertAlign w:val="superscript"/>
        </w:rPr>
        <w:t>nd</w:t>
      </w:r>
      <w:r>
        <w:rPr>
          <w:rFonts w:ascii="Arial" w:hAnsi="Arial" w:cs="Arial"/>
        </w:rPr>
        <w:t xml:space="preserve"> Avenue to Supply. With the concerns on evidence at Post 15 and the need to have one place for officers to go for all of their cameras, computer, radio, </w:t>
      </w:r>
      <w:del w:id="613" w:author="lampe" w:date="2010-01-26T15:02:00Z">
        <w:r>
          <w:rPr>
            <w:rFonts w:ascii="Arial" w:hAnsi="Arial" w:cs="Arial"/>
          </w:rPr>
          <w:delText>S</w:delText>
        </w:r>
      </w:del>
      <w:ins w:id="614" w:author="lampe" w:date="2010-01-26T15:02:00Z">
        <w:r w:rsidR="00EF202B">
          <w:rPr>
            <w:rFonts w:ascii="Arial" w:hAnsi="Arial" w:cs="Arial"/>
          </w:rPr>
          <w:t>s</w:t>
        </w:r>
      </w:ins>
      <w:r>
        <w:rPr>
          <w:rFonts w:ascii="Arial" w:hAnsi="Arial" w:cs="Arial"/>
        </w:rPr>
        <w:t xml:space="preserve">upplies and vehicle needs, this move should be given consideration. </w:t>
      </w:r>
    </w:p>
    <w:p w:rsidR="005F1920" w:rsidRPr="00891A7C" w:rsidRDefault="005F1920" w:rsidP="00DC5C27">
      <w:pPr>
        <w:ind w:left="360"/>
        <w:rPr>
          <w:rFonts w:ascii="Arial" w:hAnsi="Arial" w:cs="Arial"/>
        </w:rPr>
      </w:pPr>
    </w:p>
    <w:p w:rsidR="005352B1" w:rsidRPr="00891A7C" w:rsidRDefault="00CE11E8" w:rsidP="005F1920">
      <w:pPr>
        <w:numPr>
          <w:ilvl w:val="0"/>
          <w:numId w:val="1"/>
        </w:numPr>
        <w:rPr>
          <w:rFonts w:ascii="Arial" w:hAnsi="Arial" w:cs="Arial"/>
        </w:rPr>
      </w:pPr>
      <w:r>
        <w:rPr>
          <w:rFonts w:ascii="Arial" w:hAnsi="Arial" w:cs="Arial"/>
          <w:u w:val="single"/>
        </w:rPr>
        <w:t xml:space="preserve">Tower Sites </w:t>
      </w:r>
      <w:del w:id="615" w:author="lampe" w:date="2010-02-19T09:17:00Z">
        <w:r w:rsidDel="007D7170">
          <w:rPr>
            <w:rFonts w:ascii="Arial" w:hAnsi="Arial" w:cs="Arial"/>
            <w:u w:val="single"/>
          </w:rPr>
          <w:delText>( 28</w:delText>
        </w:r>
      </w:del>
      <w:ins w:id="616" w:author="lampe" w:date="2010-02-19T09:17:00Z">
        <w:r w:rsidR="007D7170">
          <w:rPr>
            <w:rFonts w:ascii="Arial" w:hAnsi="Arial" w:cs="Arial"/>
            <w:u w:val="single"/>
          </w:rPr>
          <w:t>(28</w:t>
        </w:r>
      </w:ins>
      <w:r>
        <w:rPr>
          <w:rFonts w:ascii="Arial" w:hAnsi="Arial" w:cs="Arial"/>
          <w:u w:val="single"/>
        </w:rPr>
        <w:t xml:space="preserve"> sites) </w:t>
      </w:r>
      <w:r>
        <w:rPr>
          <w:rFonts w:ascii="Arial" w:hAnsi="Arial" w:cs="Arial"/>
        </w:rPr>
        <w:t>There is a need to install fencing around all of our tower sites. The approximate cost of this would be $185,000.</w:t>
      </w:r>
    </w:p>
    <w:p w:rsidR="005352B1" w:rsidRPr="00891A7C" w:rsidDel="00CA6EB8" w:rsidRDefault="005352B1" w:rsidP="00FA5A7D">
      <w:pPr>
        <w:ind w:left="360"/>
        <w:rPr>
          <w:del w:id="617" w:author="lampe" w:date="2010-01-26T15:08:00Z"/>
          <w:rFonts w:ascii="Arial" w:hAnsi="Arial" w:cs="Arial"/>
          <w:b/>
        </w:rPr>
      </w:pPr>
    </w:p>
    <w:p w:rsidR="00B71754" w:rsidRPr="00891A7C" w:rsidRDefault="00B71754" w:rsidP="00FA5A7D">
      <w:pPr>
        <w:ind w:left="360"/>
        <w:rPr>
          <w:rFonts w:ascii="Arial" w:hAnsi="Arial" w:cs="Arial"/>
          <w:b/>
        </w:rPr>
      </w:pPr>
    </w:p>
    <w:p w:rsidR="00B71754" w:rsidRPr="00891A7C" w:rsidRDefault="00CE11E8" w:rsidP="00FA5A7D">
      <w:pPr>
        <w:ind w:left="360"/>
        <w:rPr>
          <w:rFonts w:ascii="Arial" w:hAnsi="Arial" w:cs="Arial"/>
          <w:b/>
        </w:rPr>
      </w:pPr>
      <w:r>
        <w:rPr>
          <w:rFonts w:ascii="Arial" w:hAnsi="Arial" w:cs="Arial"/>
          <w:b/>
        </w:rPr>
        <w:t>Recommendations and Action Steps (Not in order of priority)</w:t>
      </w:r>
    </w:p>
    <w:p w:rsidR="00B032EB" w:rsidRPr="00891A7C" w:rsidRDefault="00B032EB" w:rsidP="00FA5A7D">
      <w:pPr>
        <w:ind w:left="360"/>
        <w:rPr>
          <w:rFonts w:ascii="Arial" w:hAnsi="Arial" w:cs="Arial"/>
          <w:b/>
        </w:rPr>
      </w:pPr>
    </w:p>
    <w:p w:rsidR="00DA6A15" w:rsidRPr="00891A7C" w:rsidRDefault="00CE11E8" w:rsidP="00DA6A15">
      <w:pPr>
        <w:numPr>
          <w:ilvl w:val="0"/>
          <w:numId w:val="15"/>
        </w:numPr>
        <w:rPr>
          <w:rFonts w:ascii="Arial" w:hAnsi="Arial" w:cs="Arial"/>
        </w:rPr>
      </w:pPr>
      <w:r>
        <w:rPr>
          <w:rFonts w:ascii="Arial" w:hAnsi="Arial" w:cs="Arial"/>
        </w:rPr>
        <w:t>Look for alternative ways to help supplement the State Patrol Budget.</w:t>
      </w:r>
    </w:p>
    <w:p w:rsidR="00DA6A15" w:rsidRPr="00891A7C" w:rsidRDefault="00DA6A15" w:rsidP="00DA6A15">
      <w:pPr>
        <w:ind w:left="60"/>
        <w:rPr>
          <w:rFonts w:ascii="Arial" w:hAnsi="Arial" w:cs="Arial"/>
        </w:rPr>
      </w:pPr>
    </w:p>
    <w:p w:rsidR="00DA6A15" w:rsidRPr="00891A7C" w:rsidRDefault="00CE11E8" w:rsidP="00DA6A15">
      <w:pPr>
        <w:numPr>
          <w:ilvl w:val="0"/>
          <w:numId w:val="15"/>
        </w:numPr>
        <w:rPr>
          <w:ins w:id="618" w:author="lampe" w:date="2010-01-13T10:52:00Z"/>
          <w:rFonts w:ascii="Arial" w:hAnsi="Arial" w:cs="Arial"/>
        </w:rPr>
      </w:pPr>
      <w:r>
        <w:rPr>
          <w:rFonts w:ascii="Arial" w:hAnsi="Arial" w:cs="Arial"/>
        </w:rPr>
        <w:t xml:space="preserve">Seek funding </w:t>
      </w:r>
      <w:del w:id="619" w:author="lampe" w:date="2010-01-26T15:02:00Z">
        <w:r>
          <w:rPr>
            <w:rFonts w:ascii="Arial" w:hAnsi="Arial" w:cs="Arial"/>
          </w:rPr>
          <w:delText>thru</w:delText>
        </w:r>
      </w:del>
      <w:ins w:id="620" w:author="lampe" w:date="2010-01-26T15:02:00Z">
        <w:r w:rsidR="00EF202B">
          <w:rPr>
            <w:rFonts w:ascii="Arial" w:hAnsi="Arial" w:cs="Arial"/>
          </w:rPr>
          <w:t>through</w:t>
        </w:r>
      </w:ins>
      <w:r>
        <w:rPr>
          <w:rFonts w:ascii="Arial" w:hAnsi="Arial" w:cs="Arial"/>
        </w:rPr>
        <w:t xml:space="preserve"> grants and other sources to continue to keep technology moving forward in the areas of Digital Video and Computers in Patrol Cars. Continue to look into the upgrading of the network in our facilities to allow for downloading and storage of digital video images. </w:t>
      </w:r>
    </w:p>
    <w:p w:rsidR="00812253" w:rsidRDefault="00812253">
      <w:pPr>
        <w:pStyle w:val="ListParagraph"/>
        <w:rPr>
          <w:ins w:id="621" w:author="lampe" w:date="2010-01-13T10:52:00Z"/>
          <w:rFonts w:ascii="Arial" w:hAnsi="Arial" w:cs="Arial"/>
        </w:rPr>
        <w:pPrChange w:id="622" w:author="lampe" w:date="2010-01-13T10:52:00Z">
          <w:pPr>
            <w:numPr>
              <w:numId w:val="15"/>
            </w:numPr>
            <w:tabs>
              <w:tab w:val="num" w:pos="420"/>
            </w:tabs>
            <w:ind w:left="420" w:hanging="360"/>
          </w:pPr>
        </w:pPrChange>
      </w:pPr>
    </w:p>
    <w:p w:rsidR="00812253" w:rsidRDefault="00812253">
      <w:pPr>
        <w:ind w:left="420"/>
        <w:rPr>
          <w:del w:id="623" w:author="lampe" w:date="2010-01-13T10:52:00Z"/>
          <w:rFonts w:ascii="Arial" w:hAnsi="Arial" w:cs="Arial"/>
        </w:rPr>
        <w:pPrChange w:id="624" w:author="lampe" w:date="2010-01-13T10:52:00Z">
          <w:pPr>
            <w:numPr>
              <w:numId w:val="15"/>
            </w:numPr>
            <w:tabs>
              <w:tab w:val="num" w:pos="420"/>
            </w:tabs>
            <w:ind w:left="420" w:hanging="360"/>
          </w:pPr>
        </w:pPrChange>
      </w:pPr>
    </w:p>
    <w:p w:rsidR="000E7FFB" w:rsidRPr="00891A7C" w:rsidRDefault="00CE11E8" w:rsidP="000E7FFB">
      <w:pPr>
        <w:numPr>
          <w:ilvl w:val="0"/>
          <w:numId w:val="15"/>
        </w:numPr>
        <w:rPr>
          <w:ins w:id="625" w:author="lampe" w:date="2010-01-13T10:50:00Z"/>
          <w:rFonts w:ascii="Arial" w:hAnsi="Arial" w:cs="Arial"/>
        </w:rPr>
      </w:pPr>
      <w:ins w:id="626" w:author="lampe" w:date="2010-01-13T10:48:00Z">
        <w:r>
          <w:rPr>
            <w:rFonts w:ascii="Arial" w:hAnsi="Arial" w:cs="Arial"/>
          </w:rPr>
          <w:t>Look at the feasibility of moving State Patrol Communications Technical Shop on 2</w:t>
        </w:r>
        <w:r w:rsidR="00017379" w:rsidRPr="00017379">
          <w:rPr>
            <w:rFonts w:ascii="Arial" w:hAnsi="Arial" w:cs="Arial"/>
            <w:vertAlign w:val="superscript"/>
            <w:rPrChange w:id="627" w:author="grant" w:date="2010-01-26T10:16:00Z">
              <w:rPr>
                <w:rFonts w:ascii="Arial" w:hAnsi="Arial" w:cs="Arial"/>
              </w:rPr>
            </w:rPrChange>
          </w:rPr>
          <w:t>nd</w:t>
        </w:r>
        <w:r w:rsidR="000E7FFB" w:rsidRPr="00891A7C">
          <w:rPr>
            <w:rFonts w:ascii="Arial" w:hAnsi="Arial" w:cs="Arial"/>
          </w:rPr>
          <w:t xml:space="preserve"> Avenue to Fleet </w:t>
        </w:r>
      </w:ins>
      <w:ins w:id="628" w:author="lampe" w:date="2010-01-13T10:49:00Z">
        <w:r w:rsidR="000E7FFB" w:rsidRPr="00891A7C">
          <w:rPr>
            <w:rFonts w:ascii="Arial" w:hAnsi="Arial" w:cs="Arial"/>
          </w:rPr>
          <w:t>&amp; Supply. This would allow on</w:t>
        </w:r>
      </w:ins>
      <w:ins w:id="629" w:author="lampe" w:date="2010-02-16T15:54:00Z">
        <w:r w:rsidR="00205E95">
          <w:rPr>
            <w:rFonts w:ascii="Arial" w:hAnsi="Arial" w:cs="Arial"/>
          </w:rPr>
          <w:t>e</w:t>
        </w:r>
      </w:ins>
      <w:ins w:id="630" w:author="lampe" w:date="2010-01-13T10:49:00Z">
        <w:r w:rsidR="000E7FFB" w:rsidRPr="00891A7C">
          <w:rPr>
            <w:rFonts w:ascii="Arial" w:hAnsi="Arial" w:cs="Arial"/>
          </w:rPr>
          <w:t xml:space="preserve"> stop shopping for personnel and would more readily meet our evidentiary needs at Post 15.</w:t>
        </w:r>
      </w:ins>
    </w:p>
    <w:p w:rsidR="00812253" w:rsidRDefault="00812253">
      <w:pPr>
        <w:ind w:left="420"/>
        <w:rPr>
          <w:ins w:id="631" w:author="lampe" w:date="2010-01-13T10:52:00Z"/>
          <w:rFonts w:ascii="Arial" w:hAnsi="Arial" w:cs="Arial"/>
        </w:rPr>
        <w:pPrChange w:id="632" w:author="lampe" w:date="2010-01-13T10:52:00Z">
          <w:pPr>
            <w:numPr>
              <w:numId w:val="15"/>
            </w:numPr>
            <w:tabs>
              <w:tab w:val="num" w:pos="420"/>
            </w:tabs>
            <w:ind w:left="420" w:hanging="360"/>
          </w:pPr>
        </w:pPrChange>
      </w:pPr>
    </w:p>
    <w:p w:rsidR="00191519" w:rsidRDefault="00CE11E8" w:rsidP="000E7FFB">
      <w:pPr>
        <w:numPr>
          <w:ilvl w:val="0"/>
          <w:numId w:val="15"/>
        </w:numPr>
        <w:rPr>
          <w:ins w:id="633" w:author="lampe" w:date="2010-01-26T11:44:00Z"/>
          <w:rFonts w:ascii="Arial" w:hAnsi="Arial" w:cs="Arial"/>
        </w:rPr>
      </w:pPr>
      <w:ins w:id="634" w:author="lampe" w:date="2010-01-13T10:50:00Z">
        <w:r>
          <w:rPr>
            <w:rFonts w:ascii="Arial" w:hAnsi="Arial" w:cs="Arial"/>
          </w:rPr>
          <w:t>Continue to move forward with improvements to the evidence rooms</w:t>
        </w:r>
      </w:ins>
      <w:ins w:id="635" w:author="lampe" w:date="2010-02-16T15:54:00Z">
        <w:r w:rsidR="00D85532">
          <w:rPr>
            <w:rFonts w:ascii="Arial" w:hAnsi="Arial" w:cs="Arial"/>
          </w:rPr>
          <w:t xml:space="preserve"> in District </w:t>
        </w:r>
      </w:ins>
      <w:ins w:id="636" w:author="lampe" w:date="2010-02-16T16:08:00Z">
        <w:r w:rsidR="00747936">
          <w:rPr>
            <w:rFonts w:ascii="Arial" w:hAnsi="Arial" w:cs="Arial"/>
          </w:rPr>
          <w:t>2 &amp; District</w:t>
        </w:r>
      </w:ins>
      <w:ins w:id="637" w:author="lampe" w:date="2010-02-16T15:54:00Z">
        <w:r w:rsidR="00205E95">
          <w:rPr>
            <w:rFonts w:ascii="Arial" w:hAnsi="Arial" w:cs="Arial"/>
          </w:rPr>
          <w:t xml:space="preserve"> 13</w:t>
        </w:r>
      </w:ins>
      <w:ins w:id="638" w:author="lampe" w:date="2010-02-16T15:55:00Z">
        <w:r w:rsidR="00D85532">
          <w:rPr>
            <w:rFonts w:ascii="Arial" w:hAnsi="Arial" w:cs="Arial"/>
          </w:rPr>
          <w:t>.</w:t>
        </w:r>
      </w:ins>
      <w:ins w:id="639" w:author="lampe" w:date="2010-01-13T10:50:00Z">
        <w:r>
          <w:rPr>
            <w:rFonts w:ascii="Arial" w:hAnsi="Arial" w:cs="Arial"/>
          </w:rPr>
          <w:t xml:space="preserve"> </w:t>
        </w:r>
      </w:ins>
    </w:p>
    <w:p w:rsidR="00812253" w:rsidRDefault="00812253">
      <w:pPr>
        <w:pStyle w:val="ListParagraph"/>
        <w:rPr>
          <w:ins w:id="640" w:author="lampe" w:date="2010-01-26T11:44:00Z"/>
          <w:rFonts w:ascii="Arial" w:hAnsi="Arial" w:cs="Arial"/>
        </w:rPr>
        <w:pPrChange w:id="641" w:author="lampe" w:date="2010-01-26T11:44:00Z">
          <w:pPr>
            <w:numPr>
              <w:numId w:val="15"/>
            </w:numPr>
            <w:tabs>
              <w:tab w:val="num" w:pos="420"/>
            </w:tabs>
            <w:ind w:left="420" w:hanging="360"/>
          </w:pPr>
        </w:pPrChange>
      </w:pPr>
    </w:p>
    <w:p w:rsidR="00191519" w:rsidRDefault="00191519" w:rsidP="000E7FFB">
      <w:pPr>
        <w:numPr>
          <w:ilvl w:val="0"/>
          <w:numId w:val="15"/>
        </w:numPr>
        <w:rPr>
          <w:ins w:id="642" w:author="lampe" w:date="2010-01-26T11:44:00Z"/>
          <w:rFonts w:ascii="Arial" w:hAnsi="Arial" w:cs="Arial"/>
        </w:rPr>
      </w:pPr>
      <w:ins w:id="643" w:author="lampe" w:date="2010-01-26T11:44:00Z">
        <w:r>
          <w:rPr>
            <w:rFonts w:ascii="Arial" w:hAnsi="Arial" w:cs="Arial"/>
          </w:rPr>
          <w:t xml:space="preserve">Finalize the remaining State Patrol policies in compliance </w:t>
        </w:r>
      </w:ins>
      <w:ins w:id="644" w:author="lampe" w:date="2010-01-26T15:09:00Z">
        <w:r w:rsidR="00CA6EB8">
          <w:rPr>
            <w:rFonts w:ascii="Arial" w:hAnsi="Arial" w:cs="Arial"/>
          </w:rPr>
          <w:t>with CALEA</w:t>
        </w:r>
      </w:ins>
      <w:ins w:id="645" w:author="lampe" w:date="2010-01-26T11:44:00Z">
        <w:r>
          <w:rPr>
            <w:rFonts w:ascii="Arial" w:hAnsi="Arial" w:cs="Arial"/>
          </w:rPr>
          <w:t xml:space="preserve"> standards.</w:t>
        </w:r>
      </w:ins>
    </w:p>
    <w:p w:rsidR="00812253" w:rsidRDefault="00812253">
      <w:pPr>
        <w:pStyle w:val="ListParagraph"/>
        <w:rPr>
          <w:ins w:id="646" w:author="lampe" w:date="2010-01-26T11:45:00Z"/>
          <w:rFonts w:ascii="Arial" w:hAnsi="Arial" w:cs="Arial"/>
        </w:rPr>
        <w:pPrChange w:id="647" w:author="lampe" w:date="2010-01-26T11:45:00Z">
          <w:pPr>
            <w:numPr>
              <w:numId w:val="15"/>
            </w:numPr>
            <w:tabs>
              <w:tab w:val="num" w:pos="420"/>
            </w:tabs>
            <w:ind w:left="420" w:hanging="360"/>
          </w:pPr>
        </w:pPrChange>
      </w:pPr>
    </w:p>
    <w:p w:rsidR="00191519" w:rsidRDefault="00191519" w:rsidP="000E7FFB">
      <w:pPr>
        <w:numPr>
          <w:ilvl w:val="0"/>
          <w:numId w:val="15"/>
        </w:numPr>
        <w:rPr>
          <w:ins w:id="648" w:author="lampe" w:date="2010-01-26T11:45:00Z"/>
          <w:rFonts w:ascii="Arial" w:hAnsi="Arial" w:cs="Arial"/>
        </w:rPr>
      </w:pPr>
      <w:ins w:id="649" w:author="lampe" w:date="2010-01-26T11:45:00Z">
        <w:r>
          <w:rPr>
            <w:rFonts w:ascii="Arial" w:hAnsi="Arial" w:cs="Arial"/>
          </w:rPr>
          <w:t>Move forward with the closing of District 14 and redistricting.</w:t>
        </w:r>
      </w:ins>
    </w:p>
    <w:p w:rsidR="00812253" w:rsidRDefault="00812253">
      <w:pPr>
        <w:pStyle w:val="ListParagraph"/>
        <w:rPr>
          <w:ins w:id="650" w:author="lampe" w:date="2010-01-26T11:45:00Z"/>
          <w:rFonts w:ascii="Arial" w:hAnsi="Arial" w:cs="Arial"/>
        </w:rPr>
        <w:pPrChange w:id="651" w:author="lampe" w:date="2010-01-26T11:45:00Z">
          <w:pPr>
            <w:numPr>
              <w:numId w:val="15"/>
            </w:numPr>
            <w:tabs>
              <w:tab w:val="num" w:pos="420"/>
            </w:tabs>
            <w:ind w:left="420" w:hanging="360"/>
          </w:pPr>
        </w:pPrChange>
      </w:pPr>
    </w:p>
    <w:p w:rsidR="002153F8" w:rsidRPr="00891A7C" w:rsidRDefault="00191519" w:rsidP="000E7FFB">
      <w:pPr>
        <w:numPr>
          <w:ilvl w:val="0"/>
          <w:numId w:val="15"/>
        </w:numPr>
        <w:rPr>
          <w:rFonts w:ascii="Arial" w:hAnsi="Arial" w:cs="Arial"/>
        </w:rPr>
      </w:pPr>
      <w:ins w:id="652" w:author="lampe" w:date="2010-01-26T11:45:00Z">
        <w:r>
          <w:rPr>
            <w:rFonts w:ascii="Arial" w:hAnsi="Arial" w:cs="Arial"/>
          </w:rPr>
          <w:t>Continue to look at cost savings in our Division. Streamline our operation to make necessary and effective changes to keep up with current trends.</w:t>
        </w:r>
      </w:ins>
      <w:r w:rsidR="00CE11E8">
        <w:rPr>
          <w:rFonts w:ascii="Arial" w:hAnsi="Arial" w:cs="Arial"/>
        </w:rPr>
        <w:tab/>
      </w:r>
    </w:p>
    <w:p w:rsidR="005F1920" w:rsidRPr="00891A7C" w:rsidRDefault="005F1920" w:rsidP="005F1920">
      <w:pPr>
        <w:rPr>
          <w:rFonts w:ascii="Arial" w:hAnsi="Arial" w:cs="Arial"/>
        </w:rPr>
      </w:pPr>
    </w:p>
    <w:p w:rsidR="00DC5C27" w:rsidRPr="00891A7C" w:rsidRDefault="00DC5C27" w:rsidP="00DC5C27">
      <w:pPr>
        <w:ind w:left="360"/>
        <w:rPr>
          <w:rFonts w:ascii="Arial" w:hAnsi="Arial" w:cs="Arial"/>
          <w:b/>
          <w:u w:val="single"/>
        </w:rPr>
      </w:pPr>
    </w:p>
    <w:p w:rsidR="00DC5C27" w:rsidRDefault="00CE11E8" w:rsidP="00DC5C27">
      <w:pPr>
        <w:rPr>
          <w:ins w:id="653" w:author="lampe" w:date="2010-01-26T15:11:00Z"/>
          <w:rFonts w:ascii="Arial" w:hAnsi="Arial" w:cs="Arial"/>
          <w:b/>
        </w:rPr>
      </w:pPr>
      <w:r>
        <w:rPr>
          <w:rFonts w:ascii="Arial" w:hAnsi="Arial" w:cs="Arial"/>
          <w:b/>
        </w:rPr>
        <w:t>Summary</w:t>
      </w:r>
    </w:p>
    <w:p w:rsidR="00A12788" w:rsidRPr="00891A7C" w:rsidRDefault="00A12788" w:rsidP="00DC5C27">
      <w:pPr>
        <w:rPr>
          <w:rFonts w:ascii="Arial" w:hAnsi="Arial" w:cs="Arial"/>
          <w:b/>
        </w:rPr>
      </w:pPr>
    </w:p>
    <w:p w:rsidR="00191519" w:rsidRDefault="00191519" w:rsidP="00191519">
      <w:pPr>
        <w:rPr>
          <w:ins w:id="654" w:author="lampe" w:date="2010-01-26T11:44:00Z"/>
          <w:rFonts w:ascii="Arial" w:hAnsi="Arial" w:cs="Arial"/>
        </w:rPr>
      </w:pPr>
      <w:ins w:id="655" w:author="lampe" w:date="2010-01-26T11:44:00Z">
        <w:r>
          <w:rPr>
            <w:rFonts w:ascii="Arial" w:hAnsi="Arial" w:cs="Arial"/>
          </w:rPr>
          <w:t>During 2009</w:t>
        </w:r>
        <w:r w:rsidR="00D85532">
          <w:rPr>
            <w:rFonts w:ascii="Arial" w:hAnsi="Arial" w:cs="Arial"/>
          </w:rPr>
          <w:t xml:space="preserve"> there were numerous challenges that presented themselves to </w:t>
        </w:r>
      </w:ins>
      <w:ins w:id="656" w:author="lampe" w:date="2010-02-16T15:57:00Z">
        <w:r w:rsidR="00D85532">
          <w:rPr>
            <w:rFonts w:ascii="Arial" w:hAnsi="Arial" w:cs="Arial"/>
          </w:rPr>
          <w:t>the</w:t>
        </w:r>
      </w:ins>
      <w:ins w:id="657" w:author="lampe" w:date="2010-01-26T11:44:00Z">
        <w:r w:rsidR="00D85532">
          <w:rPr>
            <w:rFonts w:ascii="Arial" w:hAnsi="Arial" w:cs="Arial"/>
          </w:rPr>
          <w:t xml:space="preserve"> </w:t>
        </w:r>
      </w:ins>
      <w:ins w:id="658" w:author="lampe" w:date="2010-02-16T15:57:00Z">
        <w:r w:rsidR="00D85532">
          <w:rPr>
            <w:rFonts w:ascii="Arial" w:hAnsi="Arial" w:cs="Arial"/>
          </w:rPr>
          <w:t xml:space="preserve">Iowa State Patrol.  In spite of severe economic budget limitations that prevented the hiring of additional personnel, Iowa State Troopers had an outstanding year of enforcement, driving down the level of fatal collisions to record lows.  In keeping with tradition, when called upon for large scale </w:t>
        </w:r>
      </w:ins>
      <w:ins w:id="659" w:author="lampe" w:date="2010-02-16T15:58:00Z">
        <w:r w:rsidR="00D85532">
          <w:rPr>
            <w:rFonts w:ascii="Arial" w:hAnsi="Arial" w:cs="Arial"/>
          </w:rPr>
          <w:t>emergency</w:t>
        </w:r>
      </w:ins>
      <w:ins w:id="660" w:author="lampe" w:date="2010-02-16T15:57:00Z">
        <w:r w:rsidR="00D85532">
          <w:rPr>
            <w:rFonts w:ascii="Arial" w:hAnsi="Arial" w:cs="Arial"/>
          </w:rPr>
          <w:t xml:space="preserve"> </w:t>
        </w:r>
      </w:ins>
      <w:ins w:id="661" w:author="lampe" w:date="2010-02-16T15:58:00Z">
        <w:r w:rsidR="00D85532">
          <w:rPr>
            <w:rFonts w:ascii="Arial" w:hAnsi="Arial" w:cs="Arial"/>
          </w:rPr>
          <w:t>response, the Iowa State Patrol was there to provide a high level of professionalism and service to the citizens of Iowa. As an example:</w:t>
        </w:r>
      </w:ins>
    </w:p>
    <w:p w:rsidR="00191519" w:rsidRDefault="00191519" w:rsidP="00191519">
      <w:pPr>
        <w:rPr>
          <w:ins w:id="662" w:author="lampe" w:date="2010-01-26T11:44:00Z"/>
          <w:rFonts w:ascii="Arial" w:hAnsi="Arial" w:cs="Arial"/>
        </w:rPr>
      </w:pPr>
    </w:p>
    <w:p w:rsidR="00812253" w:rsidRDefault="00017379">
      <w:pPr>
        <w:numPr>
          <w:ilvl w:val="0"/>
          <w:numId w:val="14"/>
        </w:numPr>
        <w:rPr>
          <w:ins w:id="663" w:author="lampe" w:date="2010-02-19T09:13:00Z"/>
          <w:rFonts w:ascii="Arial" w:hAnsi="Arial" w:cs="Arial"/>
        </w:rPr>
      </w:pPr>
      <w:ins w:id="664" w:author="lampe" w:date="2010-01-26T15:04:00Z">
        <w:r>
          <w:rPr>
            <w:rFonts w:ascii="Arial" w:hAnsi="Arial" w:cs="Arial"/>
          </w:rPr>
          <w:t>In September 2009</w:t>
        </w:r>
      </w:ins>
      <w:ins w:id="665" w:author="lampe" w:date="2010-02-16T15:59:00Z">
        <w:r w:rsidR="00D85532">
          <w:rPr>
            <w:rFonts w:ascii="Arial" w:hAnsi="Arial" w:cs="Arial"/>
          </w:rPr>
          <w:t xml:space="preserve">, representatives of the Federal Deposit Insurance </w:t>
        </w:r>
      </w:ins>
      <w:ins w:id="666" w:author="lampe" w:date="2010-02-16T16:01:00Z">
        <w:r w:rsidR="00D85532">
          <w:rPr>
            <w:rFonts w:ascii="Arial" w:hAnsi="Arial" w:cs="Arial"/>
          </w:rPr>
          <w:t>Corporation</w:t>
        </w:r>
      </w:ins>
      <w:ins w:id="667" w:author="lampe" w:date="2010-02-16T15:59:00Z">
        <w:r w:rsidR="00D85532">
          <w:rPr>
            <w:rFonts w:ascii="Arial" w:hAnsi="Arial" w:cs="Arial"/>
          </w:rPr>
          <w:t xml:space="preserve"> contacted the Iowa State Patrol and requested security assistance with the closing of 7 </w:t>
        </w:r>
        <w:proofErr w:type="spellStart"/>
        <w:r w:rsidR="00D85532">
          <w:rPr>
            <w:rFonts w:ascii="Arial" w:hAnsi="Arial" w:cs="Arial"/>
          </w:rPr>
          <w:t>Vantus</w:t>
        </w:r>
        <w:proofErr w:type="spellEnd"/>
        <w:r w:rsidR="00D85532">
          <w:rPr>
            <w:rFonts w:ascii="Arial" w:hAnsi="Arial" w:cs="Arial"/>
          </w:rPr>
          <w:t xml:space="preserve"> Banks.  With </w:t>
        </w:r>
      </w:ins>
      <w:ins w:id="668" w:author="lampe" w:date="2010-02-16T16:00:00Z">
        <w:r w:rsidR="00D85532">
          <w:rPr>
            <w:rFonts w:ascii="Arial" w:hAnsi="Arial" w:cs="Arial"/>
          </w:rPr>
          <w:t xml:space="preserve">barely 48 hrs notice, the Iowa State Patrol was able to staff each location with 24 hour security that lasted 5 consecutive days. </w:t>
        </w:r>
      </w:ins>
    </w:p>
    <w:p w:rsidR="007D7170" w:rsidRDefault="007D7170" w:rsidP="007D7170">
      <w:pPr>
        <w:ind w:left="720"/>
        <w:rPr>
          <w:ins w:id="669" w:author="lampe" w:date="2010-01-26T11:46:00Z"/>
          <w:rFonts w:ascii="Arial" w:hAnsi="Arial" w:cs="Arial"/>
        </w:rPr>
        <w:pPrChange w:id="670" w:author="lampe" w:date="2010-02-19T09:13:00Z">
          <w:pPr>
            <w:numPr>
              <w:numId w:val="14"/>
            </w:numPr>
            <w:tabs>
              <w:tab w:val="num" w:pos="720"/>
            </w:tabs>
            <w:ind w:left="720" w:hanging="360"/>
          </w:pPr>
        </w:pPrChange>
      </w:pPr>
    </w:p>
    <w:p w:rsidR="00812253" w:rsidRDefault="00D85532">
      <w:pPr>
        <w:pStyle w:val="ListParagraph"/>
        <w:numPr>
          <w:ilvl w:val="0"/>
          <w:numId w:val="14"/>
        </w:numPr>
        <w:rPr>
          <w:ins w:id="671" w:author="lampe" w:date="2010-02-16T16:03:00Z"/>
          <w:rFonts w:ascii="Arial" w:hAnsi="Arial" w:cs="Arial"/>
        </w:rPr>
        <w:pPrChange w:id="672" w:author="lampe" w:date="2010-02-16T16:01:00Z">
          <w:pPr/>
        </w:pPrChange>
      </w:pPr>
      <w:ins w:id="673" w:author="lampe" w:date="2010-02-16T16:01:00Z">
        <w:r>
          <w:rPr>
            <w:rFonts w:ascii="Arial" w:hAnsi="Arial" w:cs="Arial"/>
          </w:rPr>
          <w:t xml:space="preserve">During a major winter storm in December of 2009, the Iowa State Patrol worked in cooperation with the Department of Transportation </w:t>
        </w:r>
      </w:ins>
      <w:ins w:id="674" w:author="lampe" w:date="2010-02-16T16:02:00Z">
        <w:r>
          <w:rPr>
            <w:rFonts w:ascii="Arial" w:hAnsi="Arial" w:cs="Arial"/>
          </w:rPr>
          <w:t>and</w:t>
        </w:r>
      </w:ins>
      <w:ins w:id="675" w:author="lampe" w:date="2010-02-16T16:01:00Z">
        <w:r>
          <w:rPr>
            <w:rFonts w:ascii="Arial" w:hAnsi="Arial" w:cs="Arial"/>
          </w:rPr>
          <w:t xml:space="preserve"> </w:t>
        </w:r>
      </w:ins>
      <w:ins w:id="676" w:author="lampe" w:date="2010-02-16T16:02:00Z">
        <w:r>
          <w:rPr>
            <w:rFonts w:ascii="Arial" w:hAnsi="Arial" w:cs="Arial"/>
          </w:rPr>
          <w:t xml:space="preserve">the Iowa National Guard forming Highway Assistance Teams (HAT).  These teams were responsible for </w:t>
        </w:r>
      </w:ins>
      <w:ins w:id="677" w:author="lampe" w:date="2010-02-16T16:03:00Z">
        <w:r>
          <w:rPr>
            <w:rFonts w:ascii="Arial" w:hAnsi="Arial" w:cs="Arial"/>
          </w:rPr>
          <w:t>the</w:t>
        </w:r>
      </w:ins>
      <w:ins w:id="678" w:author="lampe" w:date="2010-02-16T16:02:00Z">
        <w:r>
          <w:rPr>
            <w:rFonts w:ascii="Arial" w:hAnsi="Arial" w:cs="Arial"/>
          </w:rPr>
          <w:t xml:space="preserve"> </w:t>
        </w:r>
      </w:ins>
      <w:ins w:id="679" w:author="lampe" w:date="2010-02-16T16:03:00Z">
        <w:r>
          <w:rPr>
            <w:rFonts w:ascii="Arial" w:hAnsi="Arial" w:cs="Arial"/>
          </w:rPr>
          <w:t xml:space="preserve">rescue of several Iowa Motorists who found themselves stranded in a blinding snowstorm in several locations throughout Iowa. </w:t>
        </w:r>
      </w:ins>
    </w:p>
    <w:p w:rsidR="00812253" w:rsidRDefault="00812253">
      <w:pPr>
        <w:pStyle w:val="ListParagraph"/>
        <w:rPr>
          <w:ins w:id="680" w:author="lampe" w:date="2010-01-26T11:44:00Z"/>
          <w:rFonts w:ascii="Arial" w:hAnsi="Arial" w:cs="Arial"/>
          <w:rPrChange w:id="681" w:author="lampe" w:date="2010-02-16T16:01:00Z">
            <w:rPr>
              <w:ins w:id="682" w:author="lampe" w:date="2010-01-26T11:44:00Z"/>
            </w:rPr>
          </w:rPrChange>
        </w:rPr>
        <w:pPrChange w:id="683" w:author="lampe" w:date="2010-02-16T16:03:00Z">
          <w:pPr/>
        </w:pPrChange>
      </w:pPr>
    </w:p>
    <w:p w:rsidR="00DC5C27" w:rsidDel="00D85532" w:rsidRDefault="00DC5C27" w:rsidP="00FA5A7D">
      <w:pPr>
        <w:spacing w:line="480" w:lineRule="auto"/>
        <w:ind w:firstLine="780"/>
        <w:rPr>
          <w:del w:id="684" w:author="lampe" w:date="2010-02-16T16:04:00Z"/>
          <w:rFonts w:ascii="Arial" w:hAnsi="Arial" w:cs="Arial"/>
          <w:b/>
        </w:rPr>
      </w:pPr>
    </w:p>
    <w:p w:rsidR="00D85532" w:rsidRDefault="00D85532" w:rsidP="00191519">
      <w:pPr>
        <w:rPr>
          <w:ins w:id="685" w:author="lampe" w:date="2010-02-16T16:07:00Z"/>
          <w:rFonts w:ascii="Arial" w:hAnsi="Arial" w:cs="Arial"/>
        </w:rPr>
      </w:pPr>
      <w:ins w:id="686" w:author="lampe" w:date="2010-02-16T16:04:00Z">
        <w:r>
          <w:rPr>
            <w:rFonts w:ascii="Arial" w:hAnsi="Arial" w:cs="Arial"/>
          </w:rPr>
          <w:t xml:space="preserve">As the Chief of the Iowa State Patrol, I am often reminded through these types of events of the high level of dedication and professionalism of each member of this organization.  As </w:t>
        </w:r>
      </w:ins>
      <w:ins w:id="687" w:author="lampe" w:date="2010-02-16T16:05:00Z">
        <w:r>
          <w:rPr>
            <w:rFonts w:ascii="Arial" w:hAnsi="Arial" w:cs="Arial"/>
          </w:rPr>
          <w:t>the</w:t>
        </w:r>
      </w:ins>
      <w:ins w:id="688" w:author="lampe" w:date="2010-02-16T16:04:00Z">
        <w:r>
          <w:rPr>
            <w:rFonts w:ascii="Arial" w:hAnsi="Arial" w:cs="Arial"/>
          </w:rPr>
          <w:t xml:space="preserve"> </w:t>
        </w:r>
      </w:ins>
      <w:ins w:id="689" w:author="lampe" w:date="2010-02-16T16:05:00Z">
        <w:r>
          <w:rPr>
            <w:rFonts w:ascii="Arial" w:hAnsi="Arial" w:cs="Arial"/>
          </w:rPr>
          <w:t>Iowa State Patrol celebrates its 75</w:t>
        </w:r>
        <w:r w:rsidR="00017379" w:rsidRPr="00017379">
          <w:rPr>
            <w:rFonts w:ascii="Arial" w:hAnsi="Arial" w:cs="Arial"/>
            <w:vertAlign w:val="superscript"/>
            <w:rPrChange w:id="690" w:author="lampe" w:date="2010-02-16T16:05:00Z">
              <w:rPr>
                <w:rFonts w:ascii="Arial" w:hAnsi="Arial" w:cs="Arial"/>
              </w:rPr>
            </w:rPrChange>
          </w:rPr>
          <w:t>th</w:t>
        </w:r>
        <w:r>
          <w:rPr>
            <w:rFonts w:ascii="Arial" w:hAnsi="Arial" w:cs="Arial"/>
          </w:rPr>
          <w:t xml:space="preserve"> Anniversary Year in 2010, it is very gratifying to know that the same principles established in 1935 still guide </w:t>
        </w:r>
      </w:ins>
      <w:ins w:id="691" w:author="lampe" w:date="2010-02-16T16:06:00Z">
        <w:r>
          <w:rPr>
            <w:rFonts w:ascii="Arial" w:hAnsi="Arial" w:cs="Arial"/>
          </w:rPr>
          <w:t>the</w:t>
        </w:r>
      </w:ins>
      <w:ins w:id="692" w:author="lampe" w:date="2010-02-16T16:05:00Z">
        <w:r>
          <w:rPr>
            <w:rFonts w:ascii="Arial" w:hAnsi="Arial" w:cs="Arial"/>
          </w:rPr>
          <w:t xml:space="preserve"> </w:t>
        </w:r>
      </w:ins>
      <w:ins w:id="693" w:author="lampe" w:date="2010-02-16T16:06:00Z">
        <w:r>
          <w:rPr>
            <w:rFonts w:ascii="Arial" w:hAnsi="Arial" w:cs="Arial"/>
          </w:rPr>
          <w:t>organization today.  The Iowa State Patrol will always be committed to saving lives through traffic enforcement and embrace a proud tradition</w:t>
        </w:r>
        <w:r w:rsidR="00747936">
          <w:rPr>
            <w:rFonts w:ascii="Arial" w:hAnsi="Arial" w:cs="Arial"/>
          </w:rPr>
          <w:t xml:space="preserve"> of service to the citizens of Iowa. </w:t>
        </w:r>
      </w:ins>
    </w:p>
    <w:p w:rsidR="00747936" w:rsidRDefault="00747936" w:rsidP="00FA5A7D">
      <w:pPr>
        <w:spacing w:line="480" w:lineRule="auto"/>
        <w:ind w:firstLine="780"/>
        <w:rPr>
          <w:ins w:id="694" w:author="lampe" w:date="2010-02-16T16:08:00Z"/>
          <w:rFonts w:ascii="Arial" w:hAnsi="Arial" w:cs="Arial"/>
        </w:rPr>
      </w:pPr>
    </w:p>
    <w:p w:rsidR="00747936" w:rsidRDefault="00747936" w:rsidP="00FA5A7D">
      <w:pPr>
        <w:spacing w:line="480" w:lineRule="auto"/>
        <w:ind w:firstLine="780"/>
        <w:rPr>
          <w:ins w:id="695" w:author="lampe" w:date="2010-02-16T16:08:00Z"/>
          <w:rFonts w:ascii="Arial" w:hAnsi="Arial" w:cs="Arial"/>
        </w:rPr>
      </w:pPr>
    </w:p>
    <w:p w:rsidR="00747936" w:rsidRDefault="00747936" w:rsidP="00FA5A7D">
      <w:pPr>
        <w:spacing w:line="480" w:lineRule="auto"/>
        <w:ind w:firstLine="780"/>
        <w:rPr>
          <w:ins w:id="696" w:author="lampe" w:date="2010-02-16T16:08:00Z"/>
          <w:rFonts w:ascii="Arial" w:hAnsi="Arial" w:cs="Arial"/>
        </w:rPr>
      </w:pPr>
    </w:p>
    <w:p w:rsidR="00DC5C27" w:rsidRPr="00891A7C" w:rsidDel="00642947" w:rsidRDefault="00CE11E8" w:rsidP="00DC5C27">
      <w:pPr>
        <w:rPr>
          <w:del w:id="697" w:author="lampe" w:date="2010-01-19T09:57:00Z"/>
          <w:rFonts w:ascii="Arial" w:hAnsi="Arial" w:cs="Arial"/>
        </w:rPr>
      </w:pPr>
      <w:ins w:id="698" w:author="grant" w:date="2010-01-26T10:27:00Z">
        <w:del w:id="699" w:author="lampe" w:date="2010-01-26T11:42:00Z">
          <w:r>
            <w:rPr>
              <w:rFonts w:ascii="Arial" w:hAnsi="Arial" w:cs="Arial"/>
            </w:rPr>
            <w:delText>moment’sIowa.Supervisors.moment’svaluable</w:delText>
          </w:r>
        </w:del>
      </w:ins>
      <w:del w:id="700" w:author="lampe" w:date="2010-01-19T09:57:00Z">
        <w:r>
          <w:rPr>
            <w:rFonts w:ascii="Arial" w:hAnsi="Arial" w:cs="Arial"/>
          </w:rPr>
          <w:delText>During 2008, the Iowa State Patrol was called upon to provide assistance to Iowa communities ravaged by floods and tornados. And as is our tradition, the Iowa State Patrol responded with a level of commitment and professionalism that is unequaled anywhere. Troopers, Communications Center Specialists and Command Staff manned checkpoints, communications centers and emergency operations centers in order to provide the assistance our suffering citizens required. Thousands of hours, and thousands and thousands of dollars were expended to respond to these disasters, many of which we will not be able to recoup. But we cannot put a price tag on the value of the assistance and the good will that the Patrol earned as they answered the call to service. No one could serve any better and as the Chief of the Patrol, I am extremely grateful for their service and dedication.</w:delText>
        </w:r>
      </w:del>
    </w:p>
    <w:p w:rsidR="00DC5C27" w:rsidRPr="00891A7C" w:rsidDel="00191519" w:rsidRDefault="00DC5C27" w:rsidP="00DC5C27">
      <w:pPr>
        <w:rPr>
          <w:del w:id="701" w:author="lampe" w:date="2010-01-26T11:42:00Z"/>
          <w:rFonts w:ascii="Arial" w:hAnsi="Arial" w:cs="Arial"/>
        </w:rPr>
      </w:pPr>
    </w:p>
    <w:p w:rsidR="00DC5C27" w:rsidRPr="00891A7C" w:rsidDel="00655CFC" w:rsidRDefault="00CE11E8" w:rsidP="00DC5C27">
      <w:pPr>
        <w:rPr>
          <w:del w:id="702" w:author="lampe" w:date="2010-01-13T11:10:00Z"/>
          <w:rFonts w:ascii="Arial" w:hAnsi="Arial" w:cs="Arial"/>
        </w:rPr>
      </w:pPr>
      <w:del w:id="703" w:author="lampe" w:date="2010-01-26T11:42:00Z">
        <w:r>
          <w:rPr>
            <w:rFonts w:ascii="Arial" w:hAnsi="Arial" w:cs="Arial"/>
          </w:rPr>
          <w:delText>I am providing for your review, an Operational Report summarizing our activities for 200</w:delText>
        </w:r>
      </w:del>
      <w:del w:id="704" w:author="lampe" w:date="2010-01-13T11:10:00Z">
        <w:r>
          <w:rPr>
            <w:rFonts w:ascii="Arial" w:hAnsi="Arial" w:cs="Arial"/>
          </w:rPr>
          <w:delText>8</w:delText>
        </w:r>
      </w:del>
      <w:del w:id="705" w:author="lampe" w:date="2010-01-26T11:42:00Z">
        <w:r>
          <w:rPr>
            <w:rFonts w:ascii="Arial" w:hAnsi="Arial" w:cs="Arial"/>
          </w:rPr>
          <w:delText>, as well as a summary of State Patrol Communications activities during 200</w:delText>
        </w:r>
      </w:del>
      <w:del w:id="706" w:author="lampe" w:date="2010-01-13T11:10:00Z">
        <w:r>
          <w:rPr>
            <w:rFonts w:ascii="Arial" w:hAnsi="Arial" w:cs="Arial"/>
          </w:rPr>
          <w:delText>8</w:delText>
        </w:r>
      </w:del>
      <w:del w:id="707" w:author="lampe" w:date="2010-01-26T11:42:00Z">
        <w:r>
          <w:rPr>
            <w:rFonts w:ascii="Arial" w:hAnsi="Arial" w:cs="Arial"/>
          </w:rPr>
          <w:delText xml:space="preserve">. </w:delText>
        </w:r>
      </w:del>
      <w:del w:id="708" w:author="lampe" w:date="2010-01-13T11:10:00Z">
        <w:r>
          <w:rPr>
            <w:rFonts w:ascii="Arial" w:hAnsi="Arial" w:cs="Arial"/>
          </w:rPr>
          <w:delText xml:space="preserve">These can be found in Addendum C of this document. </w:delText>
        </w:r>
      </w:del>
    </w:p>
    <w:p w:rsidR="00812253" w:rsidRDefault="00812253">
      <w:pPr>
        <w:rPr>
          <w:del w:id="709" w:author="lampe" w:date="2010-01-26T11:42:00Z"/>
          <w:rFonts w:ascii="Arial" w:hAnsi="Arial" w:cs="Arial"/>
          <w:b/>
        </w:rPr>
        <w:pPrChange w:id="710" w:author="lampe" w:date="2010-01-13T11:10:00Z">
          <w:pPr>
            <w:ind w:left="360"/>
          </w:pPr>
        </w:pPrChange>
      </w:pPr>
    </w:p>
    <w:p w:rsidR="00DB404A" w:rsidRPr="00891A7C" w:rsidDel="00747936" w:rsidRDefault="00DB404A" w:rsidP="00FA5A7D">
      <w:pPr>
        <w:spacing w:line="480" w:lineRule="auto"/>
        <w:ind w:firstLine="780"/>
        <w:rPr>
          <w:del w:id="711" w:author="lampe" w:date="2010-02-16T16:08:00Z"/>
          <w:rFonts w:ascii="Arial" w:hAnsi="Arial" w:cs="Arial"/>
          <w:b/>
        </w:rPr>
      </w:pPr>
    </w:p>
    <w:p w:rsidR="00DB404A" w:rsidRPr="00891A7C" w:rsidDel="00747936" w:rsidRDefault="00CE11E8" w:rsidP="00F84EC3">
      <w:pPr>
        <w:spacing w:line="480" w:lineRule="auto"/>
        <w:rPr>
          <w:del w:id="712" w:author="lampe" w:date="2010-02-16T16:08:00Z"/>
          <w:rFonts w:ascii="Arial" w:hAnsi="Arial" w:cs="Arial"/>
        </w:rPr>
      </w:pPr>
      <w:del w:id="713" w:author="lampe" w:date="2010-02-16T16:08:00Z">
        <w:r w:rsidDel="00747936">
          <w:rPr>
            <w:rFonts w:ascii="Arial" w:hAnsi="Arial" w:cs="Arial"/>
          </w:rPr>
          <w:tab/>
        </w:r>
      </w:del>
    </w:p>
    <w:p w:rsidR="00812253" w:rsidRDefault="00812253">
      <w:pPr>
        <w:spacing w:line="480" w:lineRule="auto"/>
        <w:rPr>
          <w:del w:id="714" w:author="lampe" w:date="2010-02-16T16:08:00Z"/>
          <w:rFonts w:ascii="Arial" w:hAnsi="Arial" w:cs="Arial"/>
        </w:rPr>
        <w:pPrChange w:id="715" w:author="lampe" w:date="2010-02-16T16:08:00Z">
          <w:pPr/>
        </w:pPrChange>
      </w:pPr>
    </w:p>
    <w:p w:rsidR="00F84EC3" w:rsidRPr="00891A7C" w:rsidRDefault="00CE11E8" w:rsidP="00F84EC3">
      <w:pPr>
        <w:rPr>
          <w:rFonts w:ascii="Arial" w:hAnsi="Arial" w:cs="Arial"/>
        </w:rPr>
      </w:pPr>
      <w:del w:id="716" w:author="lampe" w:date="2010-02-16T16:08:00Z">
        <w:r w:rsidDel="00747936">
          <w:rPr>
            <w:rFonts w:ascii="Arial" w:hAnsi="Arial" w:cs="Arial"/>
          </w:rPr>
          <w:lastRenderedPageBreak/>
          <w:delText xml:space="preserve"> </w:delText>
        </w:r>
      </w:del>
    </w:p>
    <w:sectPr w:rsidR="00F84EC3" w:rsidRPr="00891A7C" w:rsidSect="00CA6EB8">
      <w:headerReference w:type="default" r:id="rId9"/>
      <w:footerReference w:type="default" r:id="rId10"/>
      <w:pgSz w:w="12240" w:h="15840" w:code="1"/>
      <w:pgMar w:top="720" w:right="1800" w:bottom="720" w:left="180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titlePg/>
      <w:docGrid w:linePitch="360"/>
      <w:sectPrChange w:id="719" w:author="lampe" w:date="2010-01-26T15:05:00Z">
        <w:sectPr w:rsidR="00F84EC3" w:rsidRPr="00891A7C" w:rsidSect="00CA6EB8">
          <w:pgMar w:top="1440" w:bottom="1440"/>
          <w:pgBorders w:offsetFrom="text">
            <w:top w:val="none" w:sz="0" w:space="0" w:color="auto"/>
            <w:left w:val="none" w:sz="0" w:space="0" w:color="auto"/>
            <w:bottom w:val="none" w:sz="0" w:space="0" w:color="auto"/>
            <w:right w:val="none" w:sz="0" w:space="0" w:color="auto"/>
          </w:pgBorders>
        </w:sectPr>
      </w:sectPrChang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62F5" w:rsidRDefault="001862F5">
      <w:r>
        <w:separator/>
      </w:r>
    </w:p>
  </w:endnote>
  <w:endnote w:type="continuationSeparator" w:id="0">
    <w:p w:rsidR="001862F5" w:rsidRDefault="001862F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2F5" w:rsidRDefault="001862F5">
    <w:pPr>
      <w:pStyle w:val="Footer"/>
    </w:pPr>
    <w:r>
      <w:tab/>
      <w:t xml:space="preserve">Page </w:t>
    </w:r>
    <w:r>
      <w:rPr>
        <w:rStyle w:val="PageNumber"/>
      </w:rPr>
      <w:fldChar w:fldCharType="begin"/>
    </w:r>
    <w:r>
      <w:rPr>
        <w:rStyle w:val="PageNumber"/>
      </w:rPr>
      <w:instrText xml:space="preserve"> PAGE </w:instrText>
    </w:r>
    <w:r>
      <w:rPr>
        <w:rStyle w:val="PageNumber"/>
      </w:rPr>
      <w:fldChar w:fldCharType="separate"/>
    </w:r>
    <w:r w:rsidR="007D7170">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7D7170">
      <w:rPr>
        <w:rStyle w:val="PageNumber"/>
        <w:noProof/>
      </w:rPr>
      <w:t>10</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62F5" w:rsidRDefault="001862F5">
      <w:r>
        <w:separator/>
      </w:r>
    </w:p>
  </w:footnote>
  <w:footnote w:type="continuationSeparator" w:id="0">
    <w:p w:rsidR="001862F5" w:rsidRDefault="001862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2F5" w:rsidRDefault="001862F5">
    <w:pPr>
      <w:pStyle w:val="Header"/>
    </w:pPr>
    <w:r>
      <w:tab/>
    </w:r>
    <w:r>
      <w:tab/>
    </w:r>
    <w:del w:id="717" w:author="lampe" w:date="2010-01-26T15:19:00Z">
      <w:r w:rsidDel="00E04C8D">
        <w:delText xml:space="preserve">2008 Annual Report    </w:delText>
      </w:r>
    </w:del>
    <w:ins w:id="718" w:author="lampe" w:date="2010-01-26T15:19:00Z">
      <w:r>
        <w:t>2009 Annual Report</w:t>
      </w:r>
    </w:ins>
    <w:r>
      <w:tab/>
    </w:r>
    <w:r>
      <w:rPr>
        <w:rStyle w:val="PageNumber"/>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E62F6"/>
    <w:multiLevelType w:val="hybridMultilevel"/>
    <w:tmpl w:val="348A0874"/>
    <w:lvl w:ilvl="0" w:tplc="EC5045C6">
      <w:start w:val="1"/>
      <w:numFmt w:val="bullet"/>
      <w:lvlText w:val=""/>
      <w:lvlJc w:val="left"/>
      <w:pPr>
        <w:tabs>
          <w:tab w:val="num" w:pos="1260"/>
        </w:tabs>
        <w:ind w:left="1260" w:hanging="360"/>
      </w:pPr>
      <w:rPr>
        <w:rFonts w:ascii="Wingdings" w:hAnsi="Wingdings" w:hint="default"/>
        <w:color w:val="auto"/>
      </w:rPr>
    </w:lvl>
    <w:lvl w:ilvl="1" w:tplc="0409000B">
      <w:start w:val="1"/>
      <w:numFmt w:val="bullet"/>
      <w:lvlText w:val=""/>
      <w:lvlJc w:val="left"/>
      <w:pPr>
        <w:tabs>
          <w:tab w:val="num" w:pos="1980"/>
        </w:tabs>
        <w:ind w:left="1980" w:hanging="360"/>
      </w:pPr>
      <w:rPr>
        <w:rFonts w:ascii="Wingdings" w:hAnsi="Wingdings" w:hint="default"/>
        <w:color w:val="auto"/>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
    <w:nsid w:val="10413A47"/>
    <w:multiLevelType w:val="hybridMultilevel"/>
    <w:tmpl w:val="6110FF0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4006C62"/>
    <w:multiLevelType w:val="hybridMultilevel"/>
    <w:tmpl w:val="9202F0F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142455D9"/>
    <w:multiLevelType w:val="hybridMultilevel"/>
    <w:tmpl w:val="4A6C633A"/>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2057644A"/>
    <w:multiLevelType w:val="hybridMultilevel"/>
    <w:tmpl w:val="762CF7C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2486AD8"/>
    <w:multiLevelType w:val="hybridMultilevel"/>
    <w:tmpl w:val="6392573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3052D99"/>
    <w:multiLevelType w:val="hybridMultilevel"/>
    <w:tmpl w:val="0E704CB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AE1273D"/>
    <w:multiLevelType w:val="hybridMultilevel"/>
    <w:tmpl w:val="C7DCD600"/>
    <w:lvl w:ilvl="0" w:tplc="56C2CD48">
      <w:start w:val="1"/>
      <w:numFmt w:val="bullet"/>
      <w:lvlText w:val=""/>
      <w:lvlJc w:val="left"/>
      <w:pPr>
        <w:tabs>
          <w:tab w:val="num" w:pos="720"/>
        </w:tabs>
        <w:ind w:left="720" w:hanging="360"/>
      </w:pPr>
      <w:rPr>
        <w:rFonts w:ascii="Wingdings" w:hAnsi="Wingdings" w:hint="default"/>
        <w:color w:val="auto"/>
      </w:rPr>
    </w:lvl>
    <w:lvl w:ilvl="1" w:tplc="0409000B">
      <w:start w:val="1"/>
      <w:numFmt w:val="bullet"/>
      <w:lvlText w:val=""/>
      <w:lvlJc w:val="left"/>
      <w:pPr>
        <w:tabs>
          <w:tab w:val="num" w:pos="1440"/>
        </w:tabs>
        <w:ind w:left="144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BA17308"/>
    <w:multiLevelType w:val="hybridMultilevel"/>
    <w:tmpl w:val="B31AA1F8"/>
    <w:lvl w:ilvl="0" w:tplc="04090001">
      <w:start w:val="1"/>
      <w:numFmt w:val="bullet"/>
      <w:lvlText w:val=""/>
      <w:lvlJc w:val="left"/>
      <w:pPr>
        <w:ind w:left="1499" w:hanging="360"/>
      </w:pPr>
      <w:rPr>
        <w:rFonts w:ascii="Symbol" w:hAnsi="Symbol" w:hint="default"/>
      </w:rPr>
    </w:lvl>
    <w:lvl w:ilvl="1" w:tplc="04090003" w:tentative="1">
      <w:start w:val="1"/>
      <w:numFmt w:val="bullet"/>
      <w:lvlText w:val="o"/>
      <w:lvlJc w:val="left"/>
      <w:pPr>
        <w:ind w:left="2219" w:hanging="360"/>
      </w:pPr>
      <w:rPr>
        <w:rFonts w:ascii="Courier New" w:hAnsi="Courier New" w:cs="Courier New" w:hint="default"/>
      </w:rPr>
    </w:lvl>
    <w:lvl w:ilvl="2" w:tplc="04090005" w:tentative="1">
      <w:start w:val="1"/>
      <w:numFmt w:val="bullet"/>
      <w:lvlText w:val=""/>
      <w:lvlJc w:val="left"/>
      <w:pPr>
        <w:ind w:left="2939" w:hanging="360"/>
      </w:pPr>
      <w:rPr>
        <w:rFonts w:ascii="Wingdings" w:hAnsi="Wingdings" w:hint="default"/>
      </w:rPr>
    </w:lvl>
    <w:lvl w:ilvl="3" w:tplc="04090001" w:tentative="1">
      <w:start w:val="1"/>
      <w:numFmt w:val="bullet"/>
      <w:lvlText w:val=""/>
      <w:lvlJc w:val="left"/>
      <w:pPr>
        <w:ind w:left="3659" w:hanging="360"/>
      </w:pPr>
      <w:rPr>
        <w:rFonts w:ascii="Symbol" w:hAnsi="Symbol" w:hint="default"/>
      </w:rPr>
    </w:lvl>
    <w:lvl w:ilvl="4" w:tplc="04090003" w:tentative="1">
      <w:start w:val="1"/>
      <w:numFmt w:val="bullet"/>
      <w:lvlText w:val="o"/>
      <w:lvlJc w:val="left"/>
      <w:pPr>
        <w:ind w:left="4379" w:hanging="360"/>
      </w:pPr>
      <w:rPr>
        <w:rFonts w:ascii="Courier New" w:hAnsi="Courier New" w:cs="Courier New" w:hint="default"/>
      </w:rPr>
    </w:lvl>
    <w:lvl w:ilvl="5" w:tplc="04090005" w:tentative="1">
      <w:start w:val="1"/>
      <w:numFmt w:val="bullet"/>
      <w:lvlText w:val=""/>
      <w:lvlJc w:val="left"/>
      <w:pPr>
        <w:ind w:left="5099" w:hanging="360"/>
      </w:pPr>
      <w:rPr>
        <w:rFonts w:ascii="Wingdings" w:hAnsi="Wingdings" w:hint="default"/>
      </w:rPr>
    </w:lvl>
    <w:lvl w:ilvl="6" w:tplc="04090001" w:tentative="1">
      <w:start w:val="1"/>
      <w:numFmt w:val="bullet"/>
      <w:lvlText w:val=""/>
      <w:lvlJc w:val="left"/>
      <w:pPr>
        <w:ind w:left="5819" w:hanging="360"/>
      </w:pPr>
      <w:rPr>
        <w:rFonts w:ascii="Symbol" w:hAnsi="Symbol" w:hint="default"/>
      </w:rPr>
    </w:lvl>
    <w:lvl w:ilvl="7" w:tplc="04090003" w:tentative="1">
      <w:start w:val="1"/>
      <w:numFmt w:val="bullet"/>
      <w:lvlText w:val="o"/>
      <w:lvlJc w:val="left"/>
      <w:pPr>
        <w:ind w:left="6539" w:hanging="360"/>
      </w:pPr>
      <w:rPr>
        <w:rFonts w:ascii="Courier New" w:hAnsi="Courier New" w:cs="Courier New" w:hint="default"/>
      </w:rPr>
    </w:lvl>
    <w:lvl w:ilvl="8" w:tplc="04090005" w:tentative="1">
      <w:start w:val="1"/>
      <w:numFmt w:val="bullet"/>
      <w:lvlText w:val=""/>
      <w:lvlJc w:val="left"/>
      <w:pPr>
        <w:ind w:left="7259" w:hanging="360"/>
      </w:pPr>
      <w:rPr>
        <w:rFonts w:ascii="Wingdings" w:hAnsi="Wingdings" w:hint="default"/>
      </w:rPr>
    </w:lvl>
  </w:abstractNum>
  <w:abstractNum w:abstractNumId="9">
    <w:nsid w:val="2F173780"/>
    <w:multiLevelType w:val="hybridMultilevel"/>
    <w:tmpl w:val="D07E01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0C82DB6"/>
    <w:multiLevelType w:val="hybridMultilevel"/>
    <w:tmpl w:val="93080CF8"/>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36F64B00"/>
    <w:multiLevelType w:val="hybridMultilevel"/>
    <w:tmpl w:val="F482AEC6"/>
    <w:lvl w:ilvl="0" w:tplc="DB6C3A12">
      <w:start w:val="1"/>
      <w:numFmt w:val="bullet"/>
      <w:lvlText w:val=""/>
      <w:lvlJc w:val="left"/>
      <w:pPr>
        <w:ind w:left="1485" w:hanging="360"/>
      </w:pPr>
      <w:rPr>
        <w:rFonts w:ascii="Wingdings" w:hAnsi="Wingdings" w:hint="default"/>
        <w:color w:val="auto"/>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2">
    <w:nsid w:val="3786471A"/>
    <w:multiLevelType w:val="hybridMultilevel"/>
    <w:tmpl w:val="F0B4D79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3">
    <w:nsid w:val="379B029D"/>
    <w:multiLevelType w:val="hybridMultilevel"/>
    <w:tmpl w:val="F010261E"/>
    <w:lvl w:ilvl="0" w:tplc="DB6C3A12">
      <w:start w:val="1"/>
      <w:numFmt w:val="bullet"/>
      <w:lvlText w:val=""/>
      <w:lvlJc w:val="left"/>
      <w:pPr>
        <w:ind w:left="1500" w:hanging="360"/>
      </w:pPr>
      <w:rPr>
        <w:rFonts w:ascii="Wingdings" w:hAnsi="Wingdings" w:hint="default"/>
        <w:color w:val="auto"/>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nsid w:val="3A2C6CE5"/>
    <w:multiLevelType w:val="hybridMultilevel"/>
    <w:tmpl w:val="E2F222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D156C4F"/>
    <w:multiLevelType w:val="hybridMultilevel"/>
    <w:tmpl w:val="D6E25A00"/>
    <w:lvl w:ilvl="0" w:tplc="DB6C3A12">
      <w:start w:val="1"/>
      <w:numFmt w:val="bullet"/>
      <w:lvlText w:val=""/>
      <w:lvlJc w:val="left"/>
      <w:pPr>
        <w:tabs>
          <w:tab w:val="num" w:pos="720"/>
        </w:tabs>
        <w:ind w:left="720" w:hanging="360"/>
      </w:pPr>
      <w:rPr>
        <w:rFonts w:ascii="Wingdings" w:hAnsi="Wingdings" w:hint="default"/>
        <w:color w:val="auto"/>
      </w:rPr>
    </w:lvl>
    <w:lvl w:ilvl="1" w:tplc="0409000B">
      <w:start w:val="1"/>
      <w:numFmt w:val="bullet"/>
      <w:lvlText w:val=""/>
      <w:lvlJc w:val="left"/>
      <w:pPr>
        <w:tabs>
          <w:tab w:val="num" w:pos="1440"/>
        </w:tabs>
        <w:ind w:left="1440" w:hanging="360"/>
      </w:pPr>
      <w:rPr>
        <w:rFonts w:ascii="Wingdings" w:hAnsi="Wingdings"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60664DC"/>
    <w:multiLevelType w:val="hybridMultilevel"/>
    <w:tmpl w:val="3B5CBC48"/>
    <w:lvl w:ilvl="0" w:tplc="DB6C3A12">
      <w:start w:val="1"/>
      <w:numFmt w:val="bullet"/>
      <w:lvlText w:val=""/>
      <w:lvlJc w:val="left"/>
      <w:pPr>
        <w:ind w:left="1802" w:hanging="360"/>
      </w:pPr>
      <w:rPr>
        <w:rFonts w:ascii="Wingdings" w:hAnsi="Wingdings" w:hint="default"/>
        <w:color w:val="auto"/>
      </w:rPr>
    </w:lvl>
    <w:lvl w:ilvl="1" w:tplc="04090003" w:tentative="1">
      <w:start w:val="1"/>
      <w:numFmt w:val="bullet"/>
      <w:lvlText w:val="o"/>
      <w:lvlJc w:val="left"/>
      <w:pPr>
        <w:ind w:left="2522" w:hanging="360"/>
      </w:pPr>
      <w:rPr>
        <w:rFonts w:ascii="Courier New" w:hAnsi="Courier New" w:cs="Courier New" w:hint="default"/>
      </w:rPr>
    </w:lvl>
    <w:lvl w:ilvl="2" w:tplc="04090005" w:tentative="1">
      <w:start w:val="1"/>
      <w:numFmt w:val="bullet"/>
      <w:lvlText w:val=""/>
      <w:lvlJc w:val="left"/>
      <w:pPr>
        <w:ind w:left="3242" w:hanging="360"/>
      </w:pPr>
      <w:rPr>
        <w:rFonts w:ascii="Wingdings" w:hAnsi="Wingdings" w:hint="default"/>
      </w:rPr>
    </w:lvl>
    <w:lvl w:ilvl="3" w:tplc="04090001" w:tentative="1">
      <w:start w:val="1"/>
      <w:numFmt w:val="bullet"/>
      <w:lvlText w:val=""/>
      <w:lvlJc w:val="left"/>
      <w:pPr>
        <w:ind w:left="3962" w:hanging="360"/>
      </w:pPr>
      <w:rPr>
        <w:rFonts w:ascii="Symbol" w:hAnsi="Symbol" w:hint="default"/>
      </w:rPr>
    </w:lvl>
    <w:lvl w:ilvl="4" w:tplc="04090003" w:tentative="1">
      <w:start w:val="1"/>
      <w:numFmt w:val="bullet"/>
      <w:lvlText w:val="o"/>
      <w:lvlJc w:val="left"/>
      <w:pPr>
        <w:ind w:left="4682" w:hanging="360"/>
      </w:pPr>
      <w:rPr>
        <w:rFonts w:ascii="Courier New" w:hAnsi="Courier New" w:cs="Courier New" w:hint="default"/>
      </w:rPr>
    </w:lvl>
    <w:lvl w:ilvl="5" w:tplc="04090005" w:tentative="1">
      <w:start w:val="1"/>
      <w:numFmt w:val="bullet"/>
      <w:lvlText w:val=""/>
      <w:lvlJc w:val="left"/>
      <w:pPr>
        <w:ind w:left="5402" w:hanging="360"/>
      </w:pPr>
      <w:rPr>
        <w:rFonts w:ascii="Wingdings" w:hAnsi="Wingdings" w:hint="default"/>
      </w:rPr>
    </w:lvl>
    <w:lvl w:ilvl="6" w:tplc="04090001" w:tentative="1">
      <w:start w:val="1"/>
      <w:numFmt w:val="bullet"/>
      <w:lvlText w:val=""/>
      <w:lvlJc w:val="left"/>
      <w:pPr>
        <w:ind w:left="6122" w:hanging="360"/>
      </w:pPr>
      <w:rPr>
        <w:rFonts w:ascii="Symbol" w:hAnsi="Symbol" w:hint="default"/>
      </w:rPr>
    </w:lvl>
    <w:lvl w:ilvl="7" w:tplc="04090003" w:tentative="1">
      <w:start w:val="1"/>
      <w:numFmt w:val="bullet"/>
      <w:lvlText w:val="o"/>
      <w:lvlJc w:val="left"/>
      <w:pPr>
        <w:ind w:left="6842" w:hanging="360"/>
      </w:pPr>
      <w:rPr>
        <w:rFonts w:ascii="Courier New" w:hAnsi="Courier New" w:cs="Courier New" w:hint="default"/>
      </w:rPr>
    </w:lvl>
    <w:lvl w:ilvl="8" w:tplc="04090005" w:tentative="1">
      <w:start w:val="1"/>
      <w:numFmt w:val="bullet"/>
      <w:lvlText w:val=""/>
      <w:lvlJc w:val="left"/>
      <w:pPr>
        <w:ind w:left="7562" w:hanging="360"/>
      </w:pPr>
      <w:rPr>
        <w:rFonts w:ascii="Wingdings" w:hAnsi="Wingdings" w:hint="default"/>
      </w:rPr>
    </w:lvl>
  </w:abstractNum>
  <w:abstractNum w:abstractNumId="17">
    <w:nsid w:val="61CD3547"/>
    <w:multiLevelType w:val="hybridMultilevel"/>
    <w:tmpl w:val="5E28A542"/>
    <w:lvl w:ilvl="0" w:tplc="0409000B">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8">
    <w:nsid w:val="656050F5"/>
    <w:multiLevelType w:val="hybridMultilevel"/>
    <w:tmpl w:val="3B7ED7E2"/>
    <w:lvl w:ilvl="0" w:tplc="DB6C3A12">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5C452F6"/>
    <w:multiLevelType w:val="hybridMultilevel"/>
    <w:tmpl w:val="AFE68538"/>
    <w:lvl w:ilvl="0" w:tplc="BD0AAAAA">
      <w:start w:val="1"/>
      <w:numFmt w:val="bullet"/>
      <w:lvlText w:val=""/>
      <w:lvlJc w:val="left"/>
      <w:pPr>
        <w:tabs>
          <w:tab w:val="num" w:pos="1080"/>
        </w:tabs>
        <w:ind w:left="1080" w:hanging="360"/>
      </w:pPr>
      <w:rPr>
        <w:rFonts w:ascii="Wingdings" w:hAnsi="Wingdings" w:hint="default"/>
        <w:color w:val="auto"/>
      </w:rPr>
    </w:lvl>
    <w:lvl w:ilvl="1" w:tplc="0409000B">
      <w:start w:val="1"/>
      <w:numFmt w:val="bullet"/>
      <w:lvlText w:val=""/>
      <w:lvlJc w:val="left"/>
      <w:pPr>
        <w:tabs>
          <w:tab w:val="num" w:pos="360"/>
        </w:tabs>
        <w:ind w:left="360" w:hanging="360"/>
      </w:pPr>
      <w:rPr>
        <w:rFonts w:ascii="Wingdings" w:hAnsi="Wingdings" w:hint="default"/>
        <w:color w:val="auto"/>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67D529C4"/>
    <w:multiLevelType w:val="hybridMultilevel"/>
    <w:tmpl w:val="7E561594"/>
    <w:lvl w:ilvl="0" w:tplc="5A3C4C60">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1">
    <w:nsid w:val="6D150646"/>
    <w:multiLevelType w:val="hybridMultilevel"/>
    <w:tmpl w:val="D9DEBCB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nsid w:val="77496CFE"/>
    <w:multiLevelType w:val="hybridMultilevel"/>
    <w:tmpl w:val="371A6CB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3">
    <w:nsid w:val="7A3770D7"/>
    <w:multiLevelType w:val="hybridMultilevel"/>
    <w:tmpl w:val="771AB1B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4">
    <w:nsid w:val="7BBD4FF2"/>
    <w:multiLevelType w:val="hybridMultilevel"/>
    <w:tmpl w:val="9F561A50"/>
    <w:lvl w:ilvl="0" w:tplc="0409000B">
      <w:start w:val="1"/>
      <w:numFmt w:val="bullet"/>
      <w:lvlText w:val=""/>
      <w:lvlJc w:val="left"/>
      <w:pPr>
        <w:tabs>
          <w:tab w:val="num" w:pos="1140"/>
        </w:tabs>
        <w:ind w:left="1140" w:hanging="360"/>
      </w:pPr>
      <w:rPr>
        <w:rFonts w:ascii="Wingdings" w:hAnsi="Wingdings"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num w:numId="1">
    <w:abstractNumId w:val="15"/>
  </w:num>
  <w:num w:numId="2">
    <w:abstractNumId w:val="24"/>
  </w:num>
  <w:num w:numId="3">
    <w:abstractNumId w:val="17"/>
  </w:num>
  <w:num w:numId="4">
    <w:abstractNumId w:val="4"/>
  </w:num>
  <w:num w:numId="5">
    <w:abstractNumId w:val="3"/>
  </w:num>
  <w:num w:numId="6">
    <w:abstractNumId w:val="6"/>
  </w:num>
  <w:num w:numId="7">
    <w:abstractNumId w:val="14"/>
  </w:num>
  <w:num w:numId="8">
    <w:abstractNumId w:val="5"/>
  </w:num>
  <w:num w:numId="9">
    <w:abstractNumId w:val="7"/>
  </w:num>
  <w:num w:numId="10">
    <w:abstractNumId w:val="2"/>
  </w:num>
  <w:num w:numId="11">
    <w:abstractNumId w:val="10"/>
  </w:num>
  <w:num w:numId="12">
    <w:abstractNumId w:val="0"/>
  </w:num>
  <w:num w:numId="13">
    <w:abstractNumId w:val="19"/>
  </w:num>
  <w:num w:numId="14">
    <w:abstractNumId w:val="1"/>
  </w:num>
  <w:num w:numId="15">
    <w:abstractNumId w:val="20"/>
  </w:num>
  <w:num w:numId="16">
    <w:abstractNumId w:val="9"/>
  </w:num>
  <w:num w:numId="17">
    <w:abstractNumId w:val="8"/>
  </w:num>
  <w:num w:numId="18">
    <w:abstractNumId w:val="21"/>
  </w:num>
  <w:num w:numId="19">
    <w:abstractNumId w:val="23"/>
  </w:num>
  <w:num w:numId="20">
    <w:abstractNumId w:val="12"/>
  </w:num>
  <w:num w:numId="21">
    <w:abstractNumId w:val="22"/>
  </w:num>
  <w:num w:numId="22">
    <w:abstractNumId w:val="18"/>
  </w:num>
  <w:num w:numId="23">
    <w:abstractNumId w:val="13"/>
  </w:num>
  <w:num w:numId="24">
    <w:abstractNumId w:val="11"/>
  </w:num>
  <w:num w:numId="2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revisionView w:markup="0"/>
  <w:trackRevisions/>
  <w:defaultTabStop w:val="720"/>
  <w:noPunctuationKerning/>
  <w:characterSpacingControl w:val="doNotCompress"/>
  <w:footnotePr>
    <w:footnote w:id="-1"/>
    <w:footnote w:id="0"/>
  </w:footnotePr>
  <w:endnotePr>
    <w:endnote w:id="-1"/>
    <w:endnote w:id="0"/>
  </w:endnotePr>
  <w:compat/>
  <w:rsids>
    <w:rsidRoot w:val="00384BA4"/>
    <w:rsid w:val="00010E95"/>
    <w:rsid w:val="00017379"/>
    <w:rsid w:val="00051233"/>
    <w:rsid w:val="00063CC3"/>
    <w:rsid w:val="000B42E0"/>
    <w:rsid w:val="000C0DCD"/>
    <w:rsid w:val="000D525B"/>
    <w:rsid w:val="000E7FFB"/>
    <w:rsid w:val="001639B2"/>
    <w:rsid w:val="00165831"/>
    <w:rsid w:val="00185542"/>
    <w:rsid w:val="001862F5"/>
    <w:rsid w:val="00191519"/>
    <w:rsid w:val="001F61DE"/>
    <w:rsid w:val="00205E95"/>
    <w:rsid w:val="002153F8"/>
    <w:rsid w:val="002424B3"/>
    <w:rsid w:val="00266476"/>
    <w:rsid w:val="002B0368"/>
    <w:rsid w:val="002B22D1"/>
    <w:rsid w:val="00364F15"/>
    <w:rsid w:val="003655C0"/>
    <w:rsid w:val="00384BA4"/>
    <w:rsid w:val="00386B5D"/>
    <w:rsid w:val="00395099"/>
    <w:rsid w:val="003A1174"/>
    <w:rsid w:val="003C780C"/>
    <w:rsid w:val="003E07E5"/>
    <w:rsid w:val="0046770B"/>
    <w:rsid w:val="004D4E12"/>
    <w:rsid w:val="00504007"/>
    <w:rsid w:val="00505910"/>
    <w:rsid w:val="00516243"/>
    <w:rsid w:val="005352B1"/>
    <w:rsid w:val="00536A8B"/>
    <w:rsid w:val="005746FD"/>
    <w:rsid w:val="005F1920"/>
    <w:rsid w:val="005F5AF6"/>
    <w:rsid w:val="006122CD"/>
    <w:rsid w:val="00612D70"/>
    <w:rsid w:val="006322D3"/>
    <w:rsid w:val="00642947"/>
    <w:rsid w:val="00655CFC"/>
    <w:rsid w:val="00724946"/>
    <w:rsid w:val="00743715"/>
    <w:rsid w:val="00747936"/>
    <w:rsid w:val="00763FF9"/>
    <w:rsid w:val="00772122"/>
    <w:rsid w:val="007A3025"/>
    <w:rsid w:val="007D7170"/>
    <w:rsid w:val="007E246C"/>
    <w:rsid w:val="007F2E7B"/>
    <w:rsid w:val="00812253"/>
    <w:rsid w:val="00881670"/>
    <w:rsid w:val="00891A7C"/>
    <w:rsid w:val="008F5A8F"/>
    <w:rsid w:val="00975B77"/>
    <w:rsid w:val="00997D38"/>
    <w:rsid w:val="009A45DC"/>
    <w:rsid w:val="009D3215"/>
    <w:rsid w:val="009E3667"/>
    <w:rsid w:val="009E3969"/>
    <w:rsid w:val="009F7219"/>
    <w:rsid w:val="00A02B47"/>
    <w:rsid w:val="00A12788"/>
    <w:rsid w:val="00A14F2F"/>
    <w:rsid w:val="00AD3B42"/>
    <w:rsid w:val="00B032EB"/>
    <w:rsid w:val="00B11F19"/>
    <w:rsid w:val="00B3795E"/>
    <w:rsid w:val="00B40E54"/>
    <w:rsid w:val="00B44174"/>
    <w:rsid w:val="00B554F8"/>
    <w:rsid w:val="00B62682"/>
    <w:rsid w:val="00B669A2"/>
    <w:rsid w:val="00B71754"/>
    <w:rsid w:val="00B82C05"/>
    <w:rsid w:val="00BE5680"/>
    <w:rsid w:val="00C66920"/>
    <w:rsid w:val="00CA6EB8"/>
    <w:rsid w:val="00CC2917"/>
    <w:rsid w:val="00CC6F5F"/>
    <w:rsid w:val="00CD6B5F"/>
    <w:rsid w:val="00CE11E8"/>
    <w:rsid w:val="00CE3F18"/>
    <w:rsid w:val="00D8185C"/>
    <w:rsid w:val="00D85532"/>
    <w:rsid w:val="00DA6A15"/>
    <w:rsid w:val="00DB404A"/>
    <w:rsid w:val="00DC5C27"/>
    <w:rsid w:val="00DF252F"/>
    <w:rsid w:val="00E04C8D"/>
    <w:rsid w:val="00E17164"/>
    <w:rsid w:val="00E61CDD"/>
    <w:rsid w:val="00E66BD1"/>
    <w:rsid w:val="00E74488"/>
    <w:rsid w:val="00E9497C"/>
    <w:rsid w:val="00EB24C9"/>
    <w:rsid w:val="00EB61F8"/>
    <w:rsid w:val="00EE6068"/>
    <w:rsid w:val="00EF202B"/>
    <w:rsid w:val="00F24680"/>
    <w:rsid w:val="00F51A96"/>
    <w:rsid w:val="00F7182D"/>
    <w:rsid w:val="00F84EC3"/>
    <w:rsid w:val="00FA5A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1E8"/>
    <w:rPr>
      <w:sz w:val="24"/>
      <w:szCs w:val="24"/>
    </w:rPr>
  </w:style>
  <w:style w:type="paragraph" w:styleId="Heading1">
    <w:name w:val="heading 1"/>
    <w:basedOn w:val="Normal"/>
    <w:next w:val="Normal"/>
    <w:link w:val="Heading1Char"/>
    <w:uiPriority w:val="9"/>
    <w:qFormat/>
    <w:rsid w:val="00EB24C9"/>
    <w:pPr>
      <w:keepNext/>
      <w:keepLines/>
      <w:spacing w:before="480" w:line="276" w:lineRule="auto"/>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81670"/>
    <w:pPr>
      <w:tabs>
        <w:tab w:val="center" w:pos="4320"/>
        <w:tab w:val="right" w:pos="8640"/>
      </w:tabs>
    </w:pPr>
  </w:style>
  <w:style w:type="paragraph" w:styleId="Footer">
    <w:name w:val="footer"/>
    <w:basedOn w:val="Normal"/>
    <w:rsid w:val="00881670"/>
    <w:pPr>
      <w:tabs>
        <w:tab w:val="center" w:pos="4320"/>
        <w:tab w:val="right" w:pos="8640"/>
      </w:tabs>
    </w:pPr>
  </w:style>
  <w:style w:type="character" w:styleId="PageNumber">
    <w:name w:val="page number"/>
    <w:basedOn w:val="DefaultParagraphFont"/>
    <w:rsid w:val="00881670"/>
  </w:style>
  <w:style w:type="paragraph" w:styleId="BalloonText">
    <w:name w:val="Balloon Text"/>
    <w:basedOn w:val="Normal"/>
    <w:link w:val="BalloonTextChar"/>
    <w:uiPriority w:val="99"/>
    <w:semiHidden/>
    <w:unhideWhenUsed/>
    <w:rsid w:val="00B62682"/>
    <w:rPr>
      <w:rFonts w:ascii="Tahoma" w:hAnsi="Tahoma" w:cs="Tahoma"/>
      <w:sz w:val="16"/>
      <w:szCs w:val="16"/>
    </w:rPr>
  </w:style>
  <w:style w:type="character" w:customStyle="1" w:styleId="BalloonTextChar">
    <w:name w:val="Balloon Text Char"/>
    <w:basedOn w:val="DefaultParagraphFont"/>
    <w:link w:val="BalloonText"/>
    <w:uiPriority w:val="99"/>
    <w:semiHidden/>
    <w:rsid w:val="00B62682"/>
    <w:rPr>
      <w:rFonts w:ascii="Tahoma" w:hAnsi="Tahoma" w:cs="Tahoma"/>
      <w:sz w:val="16"/>
      <w:szCs w:val="16"/>
    </w:rPr>
  </w:style>
  <w:style w:type="paragraph" w:styleId="ListParagraph">
    <w:name w:val="List Paragraph"/>
    <w:basedOn w:val="Normal"/>
    <w:uiPriority w:val="34"/>
    <w:qFormat/>
    <w:rsid w:val="000E7FFB"/>
    <w:pPr>
      <w:ind w:left="720"/>
    </w:pPr>
  </w:style>
  <w:style w:type="character" w:customStyle="1" w:styleId="Heading1Char">
    <w:name w:val="Heading 1 Char"/>
    <w:basedOn w:val="DefaultParagraphFont"/>
    <w:link w:val="Heading1"/>
    <w:uiPriority w:val="9"/>
    <w:rsid w:val="00EB24C9"/>
    <w:rPr>
      <w:rFonts w:ascii="Cambria" w:eastAsia="Times New Roman" w:hAnsi="Cambria" w:cs="Times New Roman"/>
      <w:b/>
      <w:bCs/>
      <w:color w:val="365F91"/>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3BF5B-252A-47C8-883D-26B2E6A12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10</Pages>
  <Words>3519</Words>
  <Characters>25563</Characters>
  <Application>Microsoft Office Word</Application>
  <DocSecurity>0</DocSecurity>
  <Lines>213</Lines>
  <Paragraphs>58</Paragraphs>
  <ScaleCrop>false</ScaleCrop>
  <HeadingPairs>
    <vt:vector size="2" baseType="variant">
      <vt:variant>
        <vt:lpstr>Title</vt:lpstr>
      </vt:variant>
      <vt:variant>
        <vt:i4>1</vt:i4>
      </vt:variant>
    </vt:vector>
  </HeadingPairs>
  <TitlesOfParts>
    <vt:vector size="1" baseType="lpstr">
      <vt:lpstr>Iowa State Patrol</vt:lpstr>
    </vt:vector>
  </TitlesOfParts>
  <Company>Iowa Dept. of Public Safety</Company>
  <LinksUpToDate>false</LinksUpToDate>
  <CharactersWithSpaces>29024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Iowa State Patrol</dc:title>
  <dc:subject/>
  <dc:creator>bacus</dc:creator>
  <cp:keywords/>
  <cp:lastModifiedBy>lampe</cp:lastModifiedBy>
  <cp:revision>5</cp:revision>
  <cp:lastPrinted>2010-02-19T15:17:00Z</cp:lastPrinted>
  <dcterms:created xsi:type="dcterms:W3CDTF">2010-01-26T21:22:00Z</dcterms:created>
  <dcterms:modified xsi:type="dcterms:W3CDTF">2010-02-19T15:17:00Z</dcterms:modified>
</cp:coreProperties>
</file>